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5CFF" w:rsidRDefault="00281F89">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bookmarkStart w:id="0" w:name="_heading=h.gjdgxs" w:colFirst="0" w:colLast="0"/>
      <w:bookmarkEnd w:id="0"/>
      <w:r>
        <w:rPr>
          <w:rFonts w:ascii="Times New Roman" w:eastAsia="Times New Roman" w:hAnsi="Times New Roman" w:cs="Times New Roman"/>
          <w:b/>
          <w:color w:val="000000"/>
          <w:sz w:val="24"/>
          <w:szCs w:val="24"/>
        </w:rPr>
        <w:t>BSF: Investigating the contribution of the motor system to visual shape discrimination</w:t>
      </w:r>
    </w:p>
    <w:p w14:paraId="00000002" w14:textId="77777777" w:rsidR="00EE5CFF" w:rsidRDefault="00281F8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Application number </w:t>
      </w:r>
      <w:r>
        <w:rPr>
          <w:rFonts w:ascii="Times New Roman" w:eastAsia="Times New Roman" w:hAnsi="Times New Roman" w:cs="Times New Roman"/>
          <w:sz w:val="24"/>
          <w:szCs w:val="24"/>
          <w:highlight w:val="yellow"/>
        </w:rPr>
        <w:t>2021284</w:t>
      </w:r>
    </w:p>
    <w:p w14:paraId="00000003" w14:textId="77777777" w:rsidR="00EE5CFF" w:rsidRDefault="00281F8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Principal investigators: </w:t>
      </w:r>
    </w:p>
    <w:p w14:paraId="00000004" w14:textId="77777777" w:rsidR="00EE5CFF" w:rsidRDefault="00281F89">
      <w:pPr>
        <w:spacing w:after="0" w:line="36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Prof. Roy </w:t>
      </w:r>
      <w:proofErr w:type="spellStart"/>
      <w:r>
        <w:rPr>
          <w:rFonts w:ascii="Times New Roman" w:eastAsia="Times New Roman" w:hAnsi="Times New Roman" w:cs="Times New Roman"/>
          <w:sz w:val="24"/>
          <w:szCs w:val="24"/>
        </w:rPr>
        <w:t>Mukamel</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Motor Cognition Lab at Tel-Aviv University</w:t>
      </w:r>
    </w:p>
    <w:p w14:paraId="00000005" w14:textId="77777777" w:rsidR="00EE5CFF" w:rsidRDefault="00281F89">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Pawan Sinha, </w:t>
      </w:r>
      <w:r>
        <w:rPr>
          <w:rFonts w:ascii="Times New Roman" w:eastAsia="Times New Roman" w:hAnsi="Times New Roman" w:cs="Times New Roman"/>
          <w:color w:val="000000"/>
          <w:sz w:val="24"/>
          <w:szCs w:val="24"/>
        </w:rPr>
        <w:t xml:space="preserve">Vision Lab at Massachusetts Institute of Technology </w:t>
      </w:r>
    </w:p>
    <w:p w14:paraId="00000006" w14:textId="77777777" w:rsidR="00EE5CFF" w:rsidRDefault="00281F89">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 Flip Phillips, Rochester Institute of Technology </w:t>
      </w:r>
    </w:p>
    <w:p w14:paraId="00000007" w14:textId="77777777" w:rsidR="00EE5CFF" w:rsidRDefault="00EE5CF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00000008" w14:textId="77777777" w:rsidR="00EE5CFF" w:rsidRDefault="00281F89">
      <w:pPr>
        <w:spacing w:after="100" w:line="360" w:lineRule="auto"/>
        <w:jc w:val="both"/>
        <w:rPr>
          <w:rFonts w:ascii="Times New Roman" w:eastAsia="Times New Roman" w:hAnsi="Times New Roman" w:cs="Times New Roman"/>
          <w:b/>
          <w:sz w:val="24"/>
          <w:szCs w:val="24"/>
        </w:rPr>
      </w:pPr>
      <w:sdt>
        <w:sdtPr>
          <w:tag w:val="goog_rdk_0"/>
          <w:id w:val="-2020226508"/>
        </w:sdtPr>
        <w:sdtEndPr/>
        <w:sdtContent>
          <w:commentRangeStart w:id="1"/>
        </w:sdtContent>
      </w:sdt>
      <w:r>
        <w:rPr>
          <w:rFonts w:ascii="Times New Roman" w:eastAsia="Times New Roman" w:hAnsi="Times New Roman" w:cs="Times New Roman"/>
          <w:b/>
          <w:sz w:val="24"/>
          <w:szCs w:val="24"/>
        </w:rPr>
        <w:t>ABSTRACT</w:t>
      </w:r>
      <w:commentRangeEnd w:id="1"/>
      <w:r>
        <w:commentReference w:id="1"/>
      </w:r>
    </w:p>
    <w:p w14:paraId="00000009" w14:textId="77777777" w:rsidR="00EE5CFF" w:rsidRDefault="00281F89">
      <w:p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Numerous studies demonstrate a coupling between sensory and motor systems, highlighting the interplay of sensory perception and acti</w:t>
      </w:r>
      <w:r>
        <w:rPr>
          <w:rFonts w:ascii="Times New Roman" w:eastAsia="Times New Roman" w:hAnsi="Times New Roman" w:cs="Times New Roman"/>
          <w:color w:val="000000"/>
          <w:sz w:val="24"/>
          <w:szCs w:val="24"/>
        </w:rPr>
        <w:t>on as central to successful behavior</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color w:val="000000"/>
          <w:sz w:val="24"/>
          <w:szCs w:val="24"/>
        </w:rPr>
        <w:t xml:space="preserve">. Nonetheless, </w:t>
      </w:r>
      <w:proofErr w:type="gramStart"/>
      <w:r>
        <w:rPr>
          <w:rFonts w:ascii="Times New Roman" w:eastAsia="Times New Roman" w:hAnsi="Times New Roman" w:cs="Times New Roman"/>
          <w:color w:val="000000"/>
          <w:sz w:val="24"/>
          <w:szCs w:val="24"/>
        </w:rPr>
        <w:t>the overwhelming majority of</w:t>
      </w:r>
      <w:proofErr w:type="gramEnd"/>
      <w:r>
        <w:rPr>
          <w:rFonts w:ascii="Times New Roman" w:eastAsia="Times New Roman" w:hAnsi="Times New Roman" w:cs="Times New Roman"/>
          <w:color w:val="000000"/>
          <w:sz w:val="24"/>
          <w:szCs w:val="24"/>
        </w:rPr>
        <w:t xml:space="preserve"> studies in this domain are still unidirectional, showing influence from perception to action, both at the behavioral and neurophysiological level (e.g., social contagion</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color w:val="000000"/>
          <w:sz w:val="24"/>
          <w:szCs w:val="24"/>
        </w:rPr>
        <w:t>, mirror neurons</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color w:val="000000"/>
          <w:sz w:val="24"/>
          <w:szCs w:val="24"/>
        </w:rPr>
        <w:t>). Less evidence exists of an influence in the converse direction — from motor action to perception, especially so in the visual modality — which is the focus of this proposal. </w:t>
      </w:r>
    </w:p>
    <w:p w14:paraId="0000000A" w14:textId="77777777" w:rsidR="00EE5CFF" w:rsidRDefault="00281F8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w:t>
      </w:r>
      <w:r>
        <w:rPr>
          <w:rFonts w:ascii="Times New Roman" w:eastAsia="Times New Roman" w:hAnsi="Times New Roman" w:cs="Times New Roman"/>
          <w:color w:val="000000"/>
          <w:sz w:val="24"/>
          <w:szCs w:val="24"/>
        </w:rPr>
        <w:t>indings thus far suggest that active motor engagement may pl</w:t>
      </w:r>
      <w:r>
        <w:rPr>
          <w:rFonts w:ascii="Times New Roman" w:eastAsia="Times New Roman" w:hAnsi="Times New Roman" w:cs="Times New Roman"/>
          <w:color w:val="000000"/>
          <w:sz w:val="24"/>
          <w:szCs w:val="24"/>
        </w:rPr>
        <w:t xml:space="preserve">ay a significant role in </w:t>
      </w:r>
      <w:r>
        <w:rPr>
          <w:rFonts w:ascii="Times New Roman" w:eastAsia="Times New Roman" w:hAnsi="Times New Roman" w:cs="Times New Roman"/>
          <w:i/>
          <w:color w:val="000000"/>
          <w:sz w:val="24"/>
          <w:szCs w:val="24"/>
        </w:rPr>
        <w:t>sensory processing</w:t>
      </w:r>
      <w:r>
        <w:rPr>
          <w:rFonts w:ascii="Times New Roman" w:eastAsia="Times New Roman" w:hAnsi="Times New Roman" w:cs="Times New Roman"/>
          <w:color w:val="000000"/>
          <w:sz w:val="24"/>
          <w:szCs w:val="24"/>
        </w:rPr>
        <w:t xml:space="preserve">; they point to differential processing of visual events when they are the product of voluntary movement rather than passive observation. Such </w:t>
      </w:r>
      <w:r>
        <w:rPr>
          <w:rFonts w:ascii="Times New Roman" w:eastAsia="Times New Roman" w:hAnsi="Times New Roman" w:cs="Times New Roman"/>
          <w:i/>
          <w:color w:val="000000"/>
          <w:sz w:val="24"/>
          <w:szCs w:val="24"/>
        </w:rPr>
        <w:t xml:space="preserve">sensory modulation </w:t>
      </w:r>
      <w:r>
        <w:rPr>
          <w:rFonts w:ascii="Times New Roman" w:eastAsia="Times New Roman" w:hAnsi="Times New Roman" w:cs="Times New Roman"/>
          <w:color w:val="000000"/>
          <w:sz w:val="24"/>
          <w:szCs w:val="24"/>
        </w:rPr>
        <w:t>induced by motor engagement has been measured in bo</w:t>
      </w:r>
      <w:r>
        <w:rPr>
          <w:rFonts w:ascii="Times New Roman" w:eastAsia="Times New Roman" w:hAnsi="Times New Roman" w:cs="Times New Roman"/>
          <w:color w:val="000000"/>
          <w:sz w:val="24"/>
          <w:szCs w:val="24"/>
        </w:rPr>
        <w:t>th behavioral and neurophysiological responses in both an</w:t>
      </w:r>
      <w:r>
        <w:rPr>
          <w:rFonts w:ascii="Times New Roman" w:eastAsia="Times New Roman" w:hAnsi="Times New Roman" w:cs="Times New Roman"/>
          <w:sz w:val="24"/>
          <w:szCs w:val="24"/>
        </w:rPr>
        <w:t xml:space="preserve">imal and </w:t>
      </w:r>
      <w:sdt>
        <w:sdtPr>
          <w:tag w:val="goog_rdk_1"/>
          <w:id w:val="-609289804"/>
        </w:sdtPr>
        <w:sdtEndPr/>
        <w:sdtContent>
          <w:commentRangeStart w:id="2"/>
        </w:sdtContent>
      </w:sdt>
      <w:r>
        <w:rPr>
          <w:rFonts w:ascii="Times New Roman" w:eastAsia="Times New Roman" w:hAnsi="Times New Roman" w:cs="Times New Roman"/>
          <w:sz w:val="24"/>
          <w:szCs w:val="24"/>
        </w:rPr>
        <w:t>humans</w:t>
      </w:r>
      <w:r>
        <w:rPr>
          <w:rFonts w:ascii="Times New Roman" w:eastAsia="Times New Roman" w:hAnsi="Times New Roman" w:cs="Times New Roman"/>
          <w:color w:val="000000"/>
          <w:sz w:val="24"/>
          <w:szCs w:val="24"/>
          <w:vertAlign w:val="superscript"/>
        </w:rPr>
        <w:t>6–12</w:t>
      </w:r>
      <w:commentRangeEnd w:id="2"/>
      <w:r>
        <w:commentReference w:id="2"/>
      </w:r>
      <w:r>
        <w:rPr>
          <w:rFonts w:ascii="Times New Roman" w:eastAsia="Times New Roman" w:hAnsi="Times New Roman" w:cs="Times New Roman"/>
          <w:color w:val="000000"/>
          <w:sz w:val="24"/>
          <w:szCs w:val="24"/>
        </w:rPr>
        <w:t xml:space="preserve">. However, the contribution of motor-induced sensory modulation to </w:t>
      </w:r>
      <w:r>
        <w:rPr>
          <w:rFonts w:ascii="Times New Roman" w:eastAsia="Times New Roman" w:hAnsi="Times New Roman" w:cs="Times New Roman"/>
          <w:i/>
          <w:color w:val="000000"/>
          <w:sz w:val="24"/>
          <w:szCs w:val="24"/>
        </w:rPr>
        <w:t>sensory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learning</w:t>
      </w:r>
      <w:r>
        <w:rPr>
          <w:rFonts w:ascii="Times New Roman" w:eastAsia="Times New Roman" w:hAnsi="Times New Roman" w:cs="Times New Roman"/>
          <w:color w:val="000000"/>
          <w:sz w:val="24"/>
          <w:szCs w:val="24"/>
        </w:rPr>
        <w:t xml:space="preserve"> is largely unknown. </w:t>
      </w:r>
    </w:p>
    <w:p w14:paraId="0000000B" w14:textId="77777777" w:rsidR="00EE5CFF" w:rsidRDefault="00281F89">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project we aim to explore the influence of action on visual le</w:t>
      </w:r>
      <w:r>
        <w:rPr>
          <w:rFonts w:ascii="Times New Roman" w:eastAsia="Times New Roman" w:hAnsi="Times New Roman" w:cs="Times New Roman"/>
          <w:color w:val="000000"/>
          <w:sz w:val="24"/>
          <w:szCs w:val="24"/>
        </w:rPr>
        <w:t xml:space="preserve">arning. Specifically, we aim to explore whether engagement in tracing of shapes facilitates their visual perception and promotes visual discrimination between them, and to elucidate the mechanisms responsible for this potential facilitation. </w:t>
      </w:r>
    </w:p>
    <w:p w14:paraId="0000000C" w14:textId="77777777" w:rsidR="00EE5CFF" w:rsidRDefault="00281F89">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Expected conclusions will provide an empirical evaluation of approaches commonly employed in education</w:t>
      </w:r>
      <w:r>
        <w:rPr>
          <w:rFonts w:ascii="Times New Roman" w:eastAsia="Times New Roman" w:hAnsi="Times New Roman" w:cs="Times New Roman"/>
          <w:color w:val="000000"/>
          <w:sz w:val="24"/>
          <w:szCs w:val="24"/>
          <w:vertAlign w:val="superscript"/>
        </w:rPr>
        <w:t>13,14</w:t>
      </w:r>
      <w:r>
        <w:rPr>
          <w:rFonts w:ascii="Times New Roman" w:eastAsia="Times New Roman" w:hAnsi="Times New Roman" w:cs="Times New Roman"/>
          <w:color w:val="000000"/>
          <w:sz w:val="24"/>
          <w:szCs w:val="24"/>
        </w:rPr>
        <w:t>, and suggest avenues for the design of research-driven interventions. Of particular interest to us is the potential contribution to supporting visua</w:t>
      </w:r>
      <w:r>
        <w:rPr>
          <w:rFonts w:ascii="Times New Roman" w:eastAsia="Times New Roman" w:hAnsi="Times New Roman" w:cs="Times New Roman"/>
          <w:color w:val="000000"/>
          <w:sz w:val="24"/>
          <w:szCs w:val="24"/>
        </w:rPr>
        <w:t>l recovery of congenitally blind patients after sight-restoring treatment (‘Project Prakash’)</w:t>
      </w:r>
      <w:r>
        <w:rPr>
          <w:rFonts w:ascii="Times New Roman" w:eastAsia="Times New Roman" w:hAnsi="Times New Roman" w:cs="Times New Roman"/>
          <w:color w:val="000000"/>
          <w:sz w:val="24"/>
          <w:szCs w:val="24"/>
          <w:vertAlign w:val="superscript"/>
        </w:rPr>
        <w:t>15</w:t>
      </w:r>
      <w:r>
        <w:rPr>
          <w:rFonts w:ascii="Times New Roman" w:eastAsia="Times New Roman" w:hAnsi="Times New Roman" w:cs="Times New Roman"/>
          <w:color w:val="000000"/>
          <w:sz w:val="24"/>
          <w:szCs w:val="24"/>
        </w:rPr>
        <w:t>.</w:t>
      </w:r>
    </w:p>
    <w:p w14:paraId="0000000D" w14:textId="77777777" w:rsidR="00EE5CFF" w:rsidRDefault="00EE5CFF">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000000E" w14:textId="77777777" w:rsidR="00EE5CFF" w:rsidRDefault="00EE5CFF">
      <w:pPr>
        <w:pBdr>
          <w:top w:val="nil"/>
          <w:left w:val="nil"/>
          <w:bottom w:val="nil"/>
          <w:right w:val="nil"/>
          <w:between w:val="nil"/>
        </w:pBdr>
        <w:spacing w:line="360" w:lineRule="auto"/>
        <w:jc w:val="both"/>
        <w:rPr>
          <w:rFonts w:ascii="Times New Roman" w:eastAsia="Times New Roman" w:hAnsi="Times New Roman" w:cs="Times New Roman"/>
          <w:sz w:val="24"/>
          <w:szCs w:val="24"/>
        </w:rPr>
      </w:pPr>
    </w:p>
    <w:p w14:paraId="0000000F" w14:textId="77777777" w:rsidR="00EE5CFF" w:rsidRDefault="00EE5CFF">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00000010" w14:textId="77777777" w:rsidR="00EE5CFF" w:rsidRDefault="00281F89">
      <w:pPr>
        <w:pBdr>
          <w:top w:val="nil"/>
          <w:left w:val="nil"/>
          <w:bottom w:val="nil"/>
          <w:right w:val="nil"/>
          <w:between w:val="nil"/>
        </w:pBdr>
        <w:spacing w:before="80" w:after="48" w:line="360" w:lineRule="auto"/>
        <w:jc w:val="both"/>
        <w:rPr>
          <w:rFonts w:ascii="Times New Roman" w:eastAsia="Times New Roman" w:hAnsi="Times New Roman" w:cs="Times New Roman"/>
          <w:b/>
          <w:color w:val="000000"/>
          <w:sz w:val="24"/>
          <w:szCs w:val="24"/>
        </w:rPr>
      </w:pPr>
      <w:sdt>
        <w:sdtPr>
          <w:tag w:val="goog_rdk_2"/>
          <w:id w:val="-914320079"/>
        </w:sdtPr>
        <w:sdtEndPr/>
        <w:sdtContent>
          <w:commentRangeStart w:id="3"/>
        </w:sdtContent>
      </w:sdt>
      <w:r>
        <w:rPr>
          <w:rFonts w:ascii="Times New Roman" w:eastAsia="Times New Roman" w:hAnsi="Times New Roman" w:cs="Times New Roman"/>
          <w:b/>
          <w:color w:val="000000"/>
          <w:sz w:val="24"/>
          <w:szCs w:val="24"/>
        </w:rPr>
        <w:t xml:space="preserve">BACKGROUND </w:t>
      </w:r>
      <w:commentRangeEnd w:id="3"/>
      <w:r>
        <w:commentReference w:id="3"/>
      </w:r>
    </w:p>
    <w:p w14:paraId="00000011" w14:textId="77777777" w:rsidR="00EE5CFF" w:rsidRDefault="00281F89">
      <w:pPr>
        <w:pBdr>
          <w:top w:val="nil"/>
          <w:left w:val="nil"/>
          <w:bottom w:val="nil"/>
          <w:right w:val="nil"/>
          <w:between w:val="nil"/>
        </w:pBd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does the visual system learn to process shape and contour information for the perception of forms?</w:t>
      </w:r>
    </w:p>
    <w:p w14:paraId="00000012" w14:textId="77777777" w:rsidR="00EE5CFF" w:rsidRDefault="00281F89">
      <w:pPr>
        <w:pBdr>
          <w:top w:val="nil"/>
          <w:left w:val="nil"/>
          <w:bottom w:val="nil"/>
          <w:right w:val="nil"/>
          <w:between w:val="nil"/>
        </w:pBd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Adults can perform discrimination and identification of different visual patterns with apparently little effort. This ability involves a complex set of p</w:t>
      </w:r>
      <w:r>
        <w:rPr>
          <w:rFonts w:ascii="Times New Roman" w:eastAsia="Times New Roman" w:hAnsi="Times New Roman" w:cs="Times New Roman"/>
          <w:color w:val="000000"/>
          <w:sz w:val="24"/>
          <w:szCs w:val="24"/>
        </w:rPr>
        <w:t>erceptual and cognitive abilities that develop over time. For example, the task of matching differently shaped blocks to corresponding holes is trivially easy for a typical adult but challenging to a toddler</w:t>
      </w:r>
      <w:r>
        <w:rPr>
          <w:rFonts w:ascii="Times New Roman" w:eastAsia="Times New Roman" w:hAnsi="Times New Roman" w:cs="Times New Roman"/>
          <w:color w:val="000000"/>
          <w:sz w:val="24"/>
          <w:szCs w:val="24"/>
          <w:vertAlign w:val="superscript"/>
        </w:rPr>
        <w:t>16</w:t>
      </w:r>
      <w:r>
        <w:rPr>
          <w:rFonts w:ascii="Times New Roman" w:eastAsia="Times New Roman" w:hAnsi="Times New Roman" w:cs="Times New Roman"/>
          <w:color w:val="000000"/>
          <w:sz w:val="24"/>
          <w:szCs w:val="24"/>
        </w:rPr>
        <w:t>. The fact that perception of complex shapes is</w:t>
      </w:r>
      <w:r>
        <w:rPr>
          <w:rFonts w:ascii="Times New Roman" w:eastAsia="Times New Roman" w:hAnsi="Times New Roman" w:cs="Times New Roman"/>
          <w:color w:val="000000"/>
          <w:sz w:val="24"/>
          <w:szCs w:val="24"/>
        </w:rPr>
        <w:t xml:space="preserve"> tightly linked to developmental age level, continuing until early adolescence</w:t>
      </w:r>
      <w:r>
        <w:rPr>
          <w:rFonts w:ascii="Times New Roman" w:eastAsia="Times New Roman" w:hAnsi="Times New Roman" w:cs="Times New Roman"/>
          <w:color w:val="000000"/>
          <w:sz w:val="24"/>
          <w:szCs w:val="24"/>
          <w:vertAlign w:val="superscript"/>
        </w:rPr>
        <w:t>17</w:t>
      </w:r>
      <w:r>
        <w:rPr>
          <w:rFonts w:ascii="Times New Roman" w:eastAsia="Times New Roman" w:hAnsi="Times New Roman" w:cs="Times New Roman"/>
          <w:color w:val="000000"/>
          <w:sz w:val="24"/>
          <w:szCs w:val="24"/>
        </w:rPr>
        <w:t xml:space="preserve"> attests to the protracted </w:t>
      </w:r>
      <w:r>
        <w:rPr>
          <w:rFonts w:ascii="Times New Roman" w:eastAsia="Times New Roman" w:hAnsi="Times New Roman" w:cs="Times New Roman"/>
          <w:sz w:val="24"/>
          <w:szCs w:val="24"/>
        </w:rPr>
        <w:t xml:space="preserve">procedure </w:t>
      </w:r>
      <w:r>
        <w:rPr>
          <w:rFonts w:ascii="Times New Roman" w:eastAsia="Times New Roman" w:hAnsi="Times New Roman" w:cs="Times New Roman"/>
          <w:color w:val="000000"/>
          <w:sz w:val="24"/>
          <w:szCs w:val="24"/>
        </w:rPr>
        <w:t>of learning to process shape information. Even in adulthood, learning to discriminate between novel complex shapes requires time and practi</w:t>
      </w:r>
      <w:r>
        <w:rPr>
          <w:rFonts w:ascii="Times New Roman" w:eastAsia="Times New Roman" w:hAnsi="Times New Roman" w:cs="Times New Roman"/>
          <w:color w:val="000000"/>
          <w:sz w:val="24"/>
          <w:szCs w:val="24"/>
        </w:rPr>
        <w:t>ce, and the underlying mechanisms are not fully understood</w:t>
      </w:r>
      <w:r>
        <w:rPr>
          <w:rFonts w:ascii="Times New Roman" w:eastAsia="Times New Roman" w:hAnsi="Times New Roman" w:cs="Times New Roman"/>
          <w:color w:val="000000"/>
          <w:sz w:val="24"/>
          <w:szCs w:val="24"/>
          <w:highlight w:val="yellow"/>
        </w:rPr>
        <w:t>.</w:t>
      </w:r>
      <w:r>
        <w:rPr>
          <w:rFonts w:ascii="Times New Roman" w:eastAsia="Times New Roman" w:hAnsi="Times New Roman" w:cs="Times New Roman"/>
          <w:color w:val="000000"/>
          <w:sz w:val="24"/>
          <w:szCs w:val="24"/>
        </w:rPr>
        <w:t xml:space="preserve"> </w:t>
      </w:r>
    </w:p>
    <w:p w14:paraId="00000013" w14:textId="77777777" w:rsidR="00EE5CFF" w:rsidRDefault="00281F89">
      <w:pPr>
        <w:pBdr>
          <w:top w:val="nil"/>
          <w:left w:val="nil"/>
          <w:bottom w:val="nil"/>
          <w:right w:val="nil"/>
          <w:between w:val="nil"/>
        </w:pBd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position we adopt here is that active motoric engagement may contribute to the task of visual shape learning. Specifically, we aim to explore whether engagement in tracing of shapes promotes </w:t>
      </w:r>
      <w:r>
        <w:rPr>
          <w:rFonts w:ascii="Times New Roman" w:eastAsia="Times New Roman" w:hAnsi="Times New Roman" w:cs="Times New Roman"/>
          <w:color w:val="000000"/>
          <w:sz w:val="24"/>
          <w:szCs w:val="24"/>
        </w:rPr>
        <w:t>their visual discrimination. We will do so by examining the independent and additive contribution of different aspects of motor engagement and the corresponding visual information on learning to visually discriminate between shapes. </w:t>
      </w:r>
    </w:p>
    <w:p w14:paraId="00000014" w14:textId="77777777" w:rsidR="00EE5CFF" w:rsidRDefault="00281F89">
      <w:pPr>
        <w:pBdr>
          <w:top w:val="nil"/>
          <w:left w:val="nil"/>
          <w:bottom w:val="nil"/>
          <w:right w:val="nil"/>
          <w:between w:val="nil"/>
        </w:pBd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3C4043"/>
          <w:sz w:val="24"/>
          <w:szCs w:val="24"/>
          <w:highlight w:val="white"/>
        </w:rPr>
        <w:t xml:space="preserve">Our position is based </w:t>
      </w:r>
      <w:r>
        <w:rPr>
          <w:rFonts w:ascii="Times New Roman" w:eastAsia="Times New Roman" w:hAnsi="Times New Roman" w:cs="Times New Roman"/>
          <w:color w:val="3C4043"/>
          <w:sz w:val="24"/>
          <w:szCs w:val="24"/>
          <w:highlight w:val="white"/>
        </w:rPr>
        <w:t xml:space="preserve">on past evidence </w:t>
      </w:r>
      <w:r>
        <w:rPr>
          <w:rFonts w:ascii="Times New Roman" w:eastAsia="Times New Roman" w:hAnsi="Times New Roman" w:cs="Times New Roman"/>
          <w:color w:val="000000"/>
          <w:sz w:val="24"/>
          <w:szCs w:val="24"/>
        </w:rPr>
        <w:t>points to motor-induced modulations of perception. It has been shown that active self-triggering of a visual stimulus modulates its perception (e.g., perceived intensity</w:t>
      </w:r>
      <w:r>
        <w:rPr>
          <w:rFonts w:ascii="Times New Roman" w:eastAsia="Times New Roman" w:hAnsi="Times New Roman" w:cs="Times New Roman"/>
          <w:color w:val="000000"/>
          <w:sz w:val="24"/>
          <w:szCs w:val="24"/>
          <w:vertAlign w:val="superscript"/>
        </w:rPr>
        <w:t>11</w:t>
      </w:r>
      <w:r>
        <w:rPr>
          <w:rFonts w:ascii="Times New Roman" w:eastAsia="Times New Roman" w:hAnsi="Times New Roman" w:cs="Times New Roman"/>
          <w:color w:val="000000"/>
          <w:sz w:val="24"/>
          <w:szCs w:val="24"/>
        </w:rPr>
        <w:t xml:space="preserve"> and speed</w:t>
      </w:r>
      <w:r>
        <w:rPr>
          <w:rFonts w:ascii="Times New Roman" w:eastAsia="Times New Roman" w:hAnsi="Times New Roman" w:cs="Times New Roman"/>
          <w:color w:val="000000"/>
          <w:sz w:val="24"/>
          <w:szCs w:val="24"/>
          <w:vertAlign w:val="superscript"/>
        </w:rPr>
        <w:t>8</w:t>
      </w:r>
      <w:r>
        <w:rPr>
          <w:rFonts w:ascii="Times New Roman" w:eastAsia="Times New Roman" w:hAnsi="Times New Roman" w:cs="Times New Roman"/>
          <w:color w:val="000000"/>
          <w:sz w:val="24"/>
          <w:szCs w:val="24"/>
        </w:rPr>
        <w:t>), and relatedly, the evoked neurophysiological responses</w:t>
      </w:r>
      <w:r>
        <w:rPr>
          <w:rFonts w:ascii="Times New Roman" w:eastAsia="Times New Roman" w:hAnsi="Times New Roman" w:cs="Times New Roman"/>
          <w:color w:val="000000"/>
          <w:sz w:val="24"/>
          <w:szCs w:val="24"/>
        </w:rPr>
        <w:t xml:space="preserve"> to it</w:t>
      </w:r>
      <w:r>
        <w:rPr>
          <w:rFonts w:ascii="Times New Roman" w:eastAsia="Times New Roman" w:hAnsi="Times New Roman" w:cs="Times New Roman"/>
          <w:color w:val="000000"/>
          <w:sz w:val="24"/>
          <w:szCs w:val="24"/>
          <w:vertAlign w:val="superscript"/>
        </w:rPr>
        <w:t>9,10</w:t>
      </w:r>
      <w:r>
        <w:rPr>
          <w:rFonts w:ascii="Times New Roman" w:eastAsia="Times New Roman" w:hAnsi="Times New Roman" w:cs="Times New Roman"/>
          <w:color w:val="000000"/>
          <w:sz w:val="24"/>
          <w:szCs w:val="24"/>
        </w:rPr>
        <w:t>, relative to identical stimuli triggered externally. There is evidence that actively triggering a visual stimulus improves performance on tasks related to it, such as detection of dot movement direction</w:t>
      </w:r>
      <w:r>
        <w:rPr>
          <w:rFonts w:ascii="Times New Roman" w:eastAsia="Times New Roman" w:hAnsi="Times New Roman" w:cs="Times New Roman"/>
          <w:color w:val="000000"/>
          <w:sz w:val="24"/>
          <w:szCs w:val="24"/>
          <w:vertAlign w:val="superscript"/>
        </w:rPr>
        <w:t>18</w:t>
      </w:r>
      <w:r>
        <w:rPr>
          <w:rFonts w:ascii="Times New Roman" w:eastAsia="Times New Roman" w:hAnsi="Times New Roman" w:cs="Times New Roman"/>
          <w:color w:val="000000"/>
          <w:sz w:val="24"/>
          <w:szCs w:val="24"/>
        </w:rPr>
        <w:t xml:space="preserve"> and the existence of temporal </w:t>
      </w:r>
      <w:sdt>
        <w:sdtPr>
          <w:tag w:val="goog_rdk_3"/>
          <w:id w:val="157823270"/>
        </w:sdtPr>
        <w:sdtEndPr/>
        <w:sdtContent>
          <w:commentRangeStart w:id="4"/>
        </w:sdtContent>
      </w:sdt>
      <w:r>
        <w:rPr>
          <w:rFonts w:ascii="Times New Roman" w:eastAsia="Times New Roman" w:hAnsi="Times New Roman" w:cs="Times New Roman"/>
          <w:color w:val="000000"/>
          <w:sz w:val="24"/>
          <w:szCs w:val="24"/>
        </w:rPr>
        <w:t>delay</w:t>
      </w:r>
      <w:r>
        <w:rPr>
          <w:rFonts w:ascii="Times New Roman" w:eastAsia="Times New Roman" w:hAnsi="Times New Roman" w:cs="Times New Roman"/>
          <w:color w:val="000000"/>
          <w:sz w:val="24"/>
          <w:szCs w:val="24"/>
          <w:vertAlign w:val="superscript"/>
        </w:rPr>
        <w:t>19</w:t>
      </w:r>
      <w:commentRangeEnd w:id="4"/>
      <w:r>
        <w:commentReference w:id="4"/>
      </w:r>
      <w:r>
        <w:rPr>
          <w:rFonts w:ascii="Times New Roman" w:eastAsia="Times New Roman" w:hAnsi="Times New Roman" w:cs="Times New Roman"/>
          <w:color w:val="000000"/>
          <w:sz w:val="24"/>
          <w:szCs w:val="24"/>
        </w:rPr>
        <w:t>. </w:t>
      </w:r>
    </w:p>
    <w:p w14:paraId="00000015" w14:textId="77777777" w:rsidR="00EE5CFF" w:rsidRDefault="00281F89">
      <w:pPr>
        <w:pBdr>
          <w:top w:val="nil"/>
          <w:left w:val="nil"/>
          <w:bottom w:val="nil"/>
          <w:right w:val="nil"/>
          <w:between w:val="nil"/>
        </w:pBd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Everyday tasks that intuitively couple actions with visual outcomes involve </w:t>
      </w:r>
      <w:r>
        <w:rPr>
          <w:rFonts w:ascii="Times New Roman" w:eastAsia="Times New Roman" w:hAnsi="Times New Roman" w:cs="Times New Roman"/>
          <w:i/>
          <w:color w:val="000000"/>
          <w:sz w:val="24"/>
          <w:szCs w:val="24"/>
        </w:rPr>
        <w:t>pattern production</w:t>
      </w:r>
      <w:r>
        <w:rPr>
          <w:rFonts w:ascii="Times New Roman" w:eastAsia="Times New Roman" w:hAnsi="Times New Roman" w:cs="Times New Roman"/>
          <w:color w:val="000000"/>
          <w:sz w:val="24"/>
          <w:szCs w:val="24"/>
        </w:rPr>
        <w:t xml:space="preserve"> by drawing and writing</w:t>
      </w:r>
      <w:r>
        <w:rPr>
          <w:rFonts w:ascii="Times New Roman" w:eastAsia="Times New Roman" w:hAnsi="Times New Roman" w:cs="Times New Roman"/>
          <w:color w:val="000000"/>
          <w:sz w:val="24"/>
          <w:szCs w:val="24"/>
          <w:vertAlign w:val="superscript"/>
        </w:rPr>
        <w:t>20–23</w:t>
      </w:r>
      <w:r>
        <w:rPr>
          <w:rFonts w:ascii="Times New Roman" w:eastAsia="Times New Roman" w:hAnsi="Times New Roman" w:cs="Times New Roman"/>
          <w:color w:val="000000"/>
          <w:sz w:val="24"/>
          <w:szCs w:val="24"/>
        </w:rPr>
        <w:t xml:space="preserve">. </w:t>
      </w:r>
      <w:sdt>
        <w:sdtPr>
          <w:tag w:val="goog_rdk_4"/>
          <w:id w:val="-1494249996"/>
        </w:sdtPr>
        <w:sdtEndPr/>
        <w:sdtContent>
          <w:commentRangeStart w:id="5"/>
        </w:sdtContent>
      </w:sdt>
      <w:r>
        <w:rPr>
          <w:rFonts w:ascii="Times New Roman" w:eastAsia="Times New Roman" w:hAnsi="Times New Roman" w:cs="Times New Roman"/>
          <w:color w:val="000000"/>
          <w:sz w:val="24"/>
          <w:szCs w:val="24"/>
        </w:rPr>
        <w:t>Studies</w:t>
      </w:r>
      <w:commentRangeEnd w:id="5"/>
      <w:r>
        <w:commentReference w:id="5"/>
      </w:r>
      <w:r>
        <w:rPr>
          <w:rFonts w:ascii="Times New Roman" w:eastAsia="Times New Roman" w:hAnsi="Times New Roman" w:cs="Times New Roman"/>
          <w:color w:val="000000"/>
          <w:sz w:val="24"/>
          <w:szCs w:val="24"/>
        </w:rPr>
        <w:t xml:space="preserve"> examining the influence of handwriting practice on literacy have explored the influence of graphic pattern production through </w:t>
      </w:r>
      <w:r>
        <w:rPr>
          <w:rFonts w:ascii="Times New Roman" w:eastAsia="Times New Roman" w:hAnsi="Times New Roman" w:cs="Times New Roman"/>
          <w:i/>
          <w:color w:val="000000"/>
          <w:sz w:val="24"/>
          <w:szCs w:val="24"/>
        </w:rPr>
        <w:t>curve tracing</w:t>
      </w:r>
      <w:r>
        <w:rPr>
          <w:rFonts w:ascii="Times New Roman" w:eastAsia="Times New Roman" w:hAnsi="Times New Roman" w:cs="Times New Roman"/>
          <w:color w:val="000000"/>
          <w:sz w:val="24"/>
          <w:szCs w:val="24"/>
        </w:rPr>
        <w:t xml:space="preserve"> (following the contour of a template symbol with a superimposed trace) and through the related tasks of </w:t>
      </w:r>
      <w:r>
        <w:rPr>
          <w:rFonts w:ascii="Times New Roman" w:eastAsia="Times New Roman" w:hAnsi="Times New Roman" w:cs="Times New Roman"/>
          <w:i/>
          <w:color w:val="000000"/>
          <w:sz w:val="24"/>
          <w:szCs w:val="24"/>
        </w:rPr>
        <w:t>copying</w:t>
      </w:r>
      <w:r>
        <w:rPr>
          <w:rFonts w:ascii="Times New Roman" w:eastAsia="Times New Roman" w:hAnsi="Times New Roman" w:cs="Times New Roman"/>
          <w:color w:val="000000"/>
          <w:sz w:val="24"/>
          <w:szCs w:val="24"/>
        </w:rPr>
        <w:t xml:space="preserve"> (re</w:t>
      </w:r>
      <w:r>
        <w:rPr>
          <w:rFonts w:ascii="Times New Roman" w:eastAsia="Times New Roman" w:hAnsi="Times New Roman" w:cs="Times New Roman"/>
          <w:color w:val="000000"/>
          <w:sz w:val="24"/>
          <w:szCs w:val="24"/>
        </w:rPr>
        <w:t xml:space="preserve">producing a symbol while observing it in a different location in space) and </w:t>
      </w:r>
      <w:sdt>
        <w:sdtPr>
          <w:tag w:val="goog_rdk_5"/>
          <w:id w:val="-1996716069"/>
        </w:sdtPr>
        <w:sdtEndPr/>
        <w:sdtContent>
          <w:commentRangeStart w:id="6"/>
        </w:sdtContent>
      </w:sdt>
      <w:r>
        <w:rPr>
          <w:rFonts w:ascii="Times New Roman" w:eastAsia="Times New Roman" w:hAnsi="Times New Roman" w:cs="Times New Roman"/>
          <w:i/>
          <w:color w:val="000000"/>
          <w:sz w:val="24"/>
          <w:szCs w:val="24"/>
        </w:rPr>
        <w:t>handwriting</w:t>
      </w:r>
      <w:r>
        <w:rPr>
          <w:rFonts w:ascii="Times New Roman" w:eastAsia="Times New Roman" w:hAnsi="Times New Roman" w:cs="Times New Roman"/>
          <w:color w:val="000000"/>
          <w:sz w:val="24"/>
          <w:szCs w:val="24"/>
        </w:rPr>
        <w:t xml:space="preserve"> </w:t>
      </w:r>
      <w:commentRangeEnd w:id="6"/>
      <w:r>
        <w:commentReference w:id="6"/>
      </w:r>
      <w:r>
        <w:rPr>
          <w:rFonts w:ascii="Times New Roman" w:eastAsia="Times New Roman" w:hAnsi="Times New Roman" w:cs="Times New Roman"/>
          <w:color w:val="000000"/>
          <w:sz w:val="24"/>
          <w:szCs w:val="24"/>
        </w:rPr>
        <w:t>(reproducing a symbol from memory). This body of research has shown that visuo-motor experience with symbol reproduction can lead to enhanced visual recognition, e</w:t>
      </w:r>
      <w:r>
        <w:rPr>
          <w:rFonts w:ascii="Times New Roman" w:eastAsia="Times New Roman" w:hAnsi="Times New Roman" w:cs="Times New Roman"/>
          <w:color w:val="000000"/>
          <w:sz w:val="24"/>
          <w:szCs w:val="24"/>
        </w:rPr>
        <w:t>xceeding improvements with other types of motor engagement, such as typing the same symbols</w:t>
      </w:r>
      <w:r>
        <w:rPr>
          <w:rFonts w:ascii="Times New Roman" w:eastAsia="Times New Roman" w:hAnsi="Times New Roman" w:cs="Times New Roman"/>
          <w:color w:val="000000"/>
          <w:sz w:val="24"/>
          <w:szCs w:val="24"/>
          <w:vertAlign w:val="superscript"/>
        </w:rPr>
        <w:t>24–28</w:t>
      </w:r>
      <w:r>
        <w:rPr>
          <w:rFonts w:ascii="Times New Roman" w:eastAsia="Times New Roman" w:hAnsi="Times New Roman" w:cs="Times New Roman"/>
          <w:color w:val="000000"/>
          <w:sz w:val="24"/>
          <w:szCs w:val="24"/>
        </w:rPr>
        <w:t>. Neuroimaging data collected during symbol production reflects a concurrent recruitment of visual areas (occipitotemporal cortex) together with downstream pari</w:t>
      </w:r>
      <w:r>
        <w:rPr>
          <w:rFonts w:ascii="Times New Roman" w:eastAsia="Times New Roman" w:hAnsi="Times New Roman" w:cs="Times New Roman"/>
          <w:color w:val="000000"/>
          <w:sz w:val="24"/>
          <w:szCs w:val="24"/>
        </w:rPr>
        <w:t>etal and motor regions and suggests that visuo-motor experience establishes and strengthens functional pathways between visual and motor systems</w:t>
      </w:r>
      <w:r>
        <w:rPr>
          <w:rFonts w:ascii="Times New Roman" w:eastAsia="Times New Roman" w:hAnsi="Times New Roman" w:cs="Times New Roman"/>
          <w:color w:val="000000"/>
          <w:sz w:val="24"/>
          <w:szCs w:val="24"/>
          <w:vertAlign w:val="superscript"/>
        </w:rPr>
        <w:t>29</w:t>
      </w:r>
      <w:r>
        <w:rPr>
          <w:rFonts w:ascii="Times New Roman" w:eastAsia="Times New Roman" w:hAnsi="Times New Roman" w:cs="Times New Roman"/>
          <w:color w:val="000000"/>
          <w:sz w:val="24"/>
          <w:szCs w:val="24"/>
        </w:rPr>
        <w:t>.</w:t>
      </w:r>
    </w:p>
    <w:p w14:paraId="00000016" w14:textId="77777777" w:rsidR="00EE5CFF" w:rsidRDefault="00281F89">
      <w:pPr>
        <w:pBdr>
          <w:top w:val="nil"/>
          <w:left w:val="nil"/>
          <w:bottom w:val="nil"/>
          <w:right w:val="nil"/>
          <w:between w:val="nil"/>
        </w:pBd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Several motor and visual aspects of pattern production might support enhanced visual recognition</w:t>
      </w:r>
      <w:r>
        <w:rPr>
          <w:rFonts w:ascii="Times New Roman" w:eastAsia="Times New Roman" w:hAnsi="Times New Roman" w:cs="Times New Roman"/>
          <w:color w:val="000000"/>
          <w:sz w:val="24"/>
          <w:szCs w:val="24"/>
          <w:vertAlign w:val="superscript"/>
        </w:rPr>
        <w:t>30</w:t>
      </w:r>
      <w:r>
        <w:rPr>
          <w:rFonts w:ascii="Times New Roman" w:eastAsia="Times New Roman" w:hAnsi="Times New Roman" w:cs="Times New Roman"/>
          <w:color w:val="000000"/>
          <w:sz w:val="24"/>
          <w:szCs w:val="24"/>
        </w:rPr>
        <w:t xml:space="preserve">. One </w:t>
      </w:r>
      <w:r>
        <w:rPr>
          <w:rFonts w:ascii="Times New Roman" w:eastAsia="Times New Roman" w:hAnsi="Times New Roman" w:cs="Times New Roman"/>
          <w:i/>
          <w:color w:val="000000"/>
          <w:sz w:val="24"/>
          <w:szCs w:val="24"/>
        </w:rPr>
        <w:t>moto</w:t>
      </w:r>
      <w:r>
        <w:rPr>
          <w:rFonts w:ascii="Times New Roman" w:eastAsia="Times New Roman" w:hAnsi="Times New Roman" w:cs="Times New Roman"/>
          <w:i/>
          <w:color w:val="000000"/>
          <w:sz w:val="24"/>
          <w:szCs w:val="24"/>
        </w:rPr>
        <w:t>r aspect</w:t>
      </w:r>
      <w:r>
        <w:rPr>
          <w:rFonts w:ascii="Times New Roman" w:eastAsia="Times New Roman" w:hAnsi="Times New Roman" w:cs="Times New Roman"/>
          <w:color w:val="000000"/>
          <w:sz w:val="24"/>
          <w:szCs w:val="24"/>
        </w:rPr>
        <w:t xml:space="preserve"> is the natural coupling of action with highly predictable visual feedback that accompanies it, resulting in continuous motor-visual congruence</w:t>
      </w:r>
      <w:r>
        <w:rPr>
          <w:rFonts w:ascii="Times New Roman" w:eastAsia="Times New Roman" w:hAnsi="Times New Roman" w:cs="Times New Roman"/>
          <w:color w:val="000000"/>
          <w:sz w:val="24"/>
          <w:szCs w:val="24"/>
          <w:vertAlign w:val="superscript"/>
        </w:rPr>
        <w:t>31–33</w:t>
      </w:r>
      <w:r>
        <w:rPr>
          <w:rFonts w:ascii="Times New Roman" w:eastAsia="Times New Roman" w:hAnsi="Times New Roman" w:cs="Times New Roman"/>
          <w:color w:val="000000"/>
          <w:sz w:val="24"/>
          <w:szCs w:val="24"/>
        </w:rPr>
        <w:t>. It has been hypothesized that the strengthening of functional connections between motor and visual</w:t>
      </w:r>
      <w:r>
        <w:rPr>
          <w:rFonts w:ascii="Times New Roman" w:eastAsia="Times New Roman" w:hAnsi="Times New Roman" w:cs="Times New Roman"/>
          <w:color w:val="000000"/>
          <w:sz w:val="24"/>
          <w:szCs w:val="24"/>
        </w:rPr>
        <w:t xml:space="preserve"> brain regions is facilitated by their temporally linked recruitment during visuo-motor activity</w:t>
      </w:r>
      <w:r>
        <w:rPr>
          <w:rFonts w:ascii="Times New Roman" w:eastAsia="Times New Roman" w:hAnsi="Times New Roman" w:cs="Times New Roman"/>
          <w:color w:val="000000"/>
          <w:sz w:val="24"/>
          <w:szCs w:val="24"/>
          <w:vertAlign w:val="superscript"/>
        </w:rPr>
        <w:t>29,31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Another</w:t>
      </w:r>
      <w:r>
        <w:rPr>
          <w:rFonts w:ascii="Times New Roman" w:eastAsia="Times New Roman" w:hAnsi="Times New Roman" w:cs="Times New Roman"/>
          <w:color w:val="000000"/>
          <w:sz w:val="24"/>
          <w:szCs w:val="24"/>
        </w:rPr>
        <w:t xml:space="preserve"> aspect from the motor perspective of drawing that might affect visual recognition is related to the motor circuit used while drawing the shape. E</w:t>
      </w:r>
      <w:r>
        <w:rPr>
          <w:rFonts w:ascii="Times New Roman" w:eastAsia="Times New Roman" w:hAnsi="Times New Roman" w:cs="Times New Roman"/>
          <w:color w:val="000000"/>
          <w:sz w:val="24"/>
          <w:szCs w:val="24"/>
        </w:rPr>
        <w:t xml:space="preserve">ven though studies examining the influence of action on perception mostly look at motor influence as either present or absent, recent evidence </w:t>
      </w:r>
      <w:r>
        <w:rPr>
          <w:rFonts w:ascii="Times New Roman" w:eastAsia="Times New Roman" w:hAnsi="Times New Roman" w:cs="Times New Roman"/>
          <w:sz w:val="24"/>
          <w:szCs w:val="24"/>
        </w:rPr>
        <w:t>suggests</w:t>
      </w:r>
      <w:r>
        <w:rPr>
          <w:rFonts w:ascii="Times New Roman" w:eastAsia="Times New Roman" w:hAnsi="Times New Roman" w:cs="Times New Roman"/>
          <w:color w:val="000000"/>
          <w:sz w:val="24"/>
          <w:szCs w:val="24"/>
        </w:rPr>
        <w:t xml:space="preserve"> that the manner (‘how’ the action was performed) also matters. It was previously found that the identity</w:t>
      </w:r>
      <w:r>
        <w:rPr>
          <w:rFonts w:ascii="Times New Roman" w:eastAsia="Times New Roman" w:hAnsi="Times New Roman" w:cs="Times New Roman"/>
          <w:color w:val="000000"/>
          <w:sz w:val="24"/>
          <w:szCs w:val="24"/>
        </w:rPr>
        <w:t xml:space="preserve"> of the active hand (right/left) modulates perception and neural representations of the action outcome in a different manner</w:t>
      </w:r>
      <w:r>
        <w:rPr>
          <w:rFonts w:ascii="Times New Roman" w:eastAsia="Times New Roman" w:hAnsi="Times New Roman" w:cs="Times New Roman"/>
          <w:color w:val="000000"/>
          <w:sz w:val="24"/>
          <w:szCs w:val="24"/>
          <w:vertAlign w:val="superscript"/>
        </w:rPr>
        <w:t>6,34</w:t>
      </w:r>
      <w:r>
        <w:rPr>
          <w:rFonts w:ascii="Times New Roman" w:eastAsia="Times New Roman" w:hAnsi="Times New Roman" w:cs="Times New Roman"/>
          <w:color w:val="000000"/>
          <w:sz w:val="24"/>
          <w:szCs w:val="24"/>
        </w:rPr>
        <w:t xml:space="preserve">. Thus, sensory regions contain information, not only about the physical properties of the sensory stimulus, but also about the </w:t>
      </w:r>
      <w:r>
        <w:rPr>
          <w:rFonts w:ascii="Times New Roman" w:eastAsia="Times New Roman" w:hAnsi="Times New Roman" w:cs="Times New Roman"/>
          <w:color w:val="000000"/>
          <w:sz w:val="24"/>
          <w:szCs w:val="24"/>
        </w:rPr>
        <w:t>motor commands that were used to generate it. Given these results, it is plausible that the identity of the active hand will also affect learning and neural representations of different visual shapes.</w:t>
      </w:r>
    </w:p>
    <w:p w14:paraId="00000017" w14:textId="77777777" w:rsidR="00EE5CFF" w:rsidRDefault="00281F89">
      <w:pPr>
        <w:pBdr>
          <w:top w:val="nil"/>
          <w:left w:val="nil"/>
          <w:bottom w:val="nil"/>
          <w:right w:val="nil"/>
          <w:between w:val="nil"/>
        </w:pBd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i/>
          <w:color w:val="000000"/>
          <w:sz w:val="24"/>
          <w:szCs w:val="24"/>
        </w:rPr>
        <w:t>visual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aspect</w:t>
      </w:r>
      <w:r>
        <w:rPr>
          <w:rFonts w:ascii="Times New Roman" w:eastAsia="Times New Roman" w:hAnsi="Times New Roman" w:cs="Times New Roman"/>
          <w:color w:val="000000"/>
          <w:sz w:val="24"/>
          <w:szCs w:val="24"/>
        </w:rPr>
        <w:t xml:space="preserve"> of drawing that might enhance visual re</w:t>
      </w:r>
      <w:r>
        <w:rPr>
          <w:rFonts w:ascii="Times New Roman" w:eastAsia="Times New Roman" w:hAnsi="Times New Roman" w:cs="Times New Roman"/>
          <w:color w:val="000000"/>
          <w:sz w:val="24"/>
          <w:szCs w:val="24"/>
        </w:rPr>
        <w:t>cognition relates to the nature of the visual feedback emanating from the pen, which results in dynamic temporal evolution of the traced shape. This dynamic visual information may contribute to visual shape recognition independently of the visuo-motor cont</w:t>
      </w:r>
      <w:r>
        <w:rPr>
          <w:rFonts w:ascii="Times New Roman" w:eastAsia="Times New Roman" w:hAnsi="Times New Roman" w:cs="Times New Roman"/>
          <w:color w:val="000000"/>
          <w:sz w:val="24"/>
          <w:szCs w:val="24"/>
        </w:rPr>
        <w:t>ingency - an idea which is supported by evidence that dynamic information facilitates shape and object perception</w:t>
      </w:r>
      <w:r>
        <w:rPr>
          <w:rFonts w:ascii="Times New Roman" w:eastAsia="Times New Roman" w:hAnsi="Times New Roman" w:cs="Times New Roman"/>
          <w:color w:val="000000"/>
          <w:sz w:val="24"/>
          <w:szCs w:val="24"/>
          <w:vertAlign w:val="superscript"/>
        </w:rPr>
        <w:t>35,36</w:t>
      </w:r>
      <w:r>
        <w:rPr>
          <w:rFonts w:ascii="Times New Roman" w:eastAsia="Times New Roman" w:hAnsi="Times New Roman" w:cs="Times New Roman"/>
          <w:color w:val="000000"/>
          <w:sz w:val="24"/>
          <w:szCs w:val="24"/>
        </w:rPr>
        <w:t xml:space="preserve">. A possible mechanism for such visual contribution may be </w:t>
      </w:r>
      <w:r>
        <w:rPr>
          <w:rFonts w:ascii="Times New Roman" w:eastAsia="Times New Roman" w:hAnsi="Times New Roman" w:cs="Times New Roman"/>
          <w:color w:val="3C4043"/>
          <w:sz w:val="24"/>
          <w:szCs w:val="24"/>
        </w:rPr>
        <w:t xml:space="preserve">through engagement of the motor system, as has been demonstrated during action </w:t>
      </w:r>
      <w:r>
        <w:rPr>
          <w:rFonts w:ascii="Times New Roman" w:eastAsia="Times New Roman" w:hAnsi="Times New Roman" w:cs="Times New Roman"/>
          <w:color w:val="3C4043"/>
          <w:sz w:val="24"/>
          <w:szCs w:val="24"/>
        </w:rPr>
        <w:t>observation</w:t>
      </w:r>
      <w:r>
        <w:rPr>
          <w:rFonts w:ascii="Times New Roman" w:eastAsia="Times New Roman" w:hAnsi="Times New Roman" w:cs="Times New Roman"/>
          <w:color w:val="000000"/>
          <w:sz w:val="24"/>
          <w:szCs w:val="24"/>
          <w:vertAlign w:val="superscript"/>
        </w:rPr>
        <w:t>37,38</w:t>
      </w:r>
      <w:r>
        <w:rPr>
          <w:rFonts w:ascii="Times New Roman" w:eastAsia="Times New Roman" w:hAnsi="Times New Roman" w:cs="Times New Roman"/>
          <w:color w:val="000000"/>
          <w:sz w:val="24"/>
          <w:szCs w:val="24"/>
        </w:rPr>
        <w:t>. Previous studies have shown that observing a dynamic replay of handwriting activates motor related regions even in the absence of active movement</w:t>
      </w:r>
      <w:r>
        <w:rPr>
          <w:rFonts w:ascii="Times New Roman" w:eastAsia="Times New Roman" w:hAnsi="Times New Roman" w:cs="Times New Roman"/>
          <w:color w:val="000000"/>
          <w:sz w:val="24"/>
          <w:szCs w:val="24"/>
          <w:vertAlign w:val="superscript"/>
        </w:rPr>
        <w:t>39–42</w:t>
      </w:r>
      <w:r>
        <w:rPr>
          <w:rFonts w:ascii="Times New Roman" w:eastAsia="Times New Roman" w:hAnsi="Times New Roman" w:cs="Times New Roman"/>
          <w:color w:val="000000"/>
          <w:sz w:val="24"/>
          <w:szCs w:val="24"/>
        </w:rPr>
        <w:t xml:space="preserve">. Nevertheless, it is still an open question whether observation of dynamic shape information can enhance the ability to extract shape information. Moreover, even though the motor and visual aspects of tracing are tightly linked, the relative influence of </w:t>
      </w:r>
      <w:r>
        <w:rPr>
          <w:rFonts w:ascii="Times New Roman" w:eastAsia="Times New Roman" w:hAnsi="Times New Roman" w:cs="Times New Roman"/>
          <w:color w:val="000000"/>
          <w:sz w:val="24"/>
          <w:szCs w:val="24"/>
        </w:rPr>
        <w:t>each on visual shape processing is still not known</w:t>
      </w:r>
    </w:p>
    <w:p w14:paraId="00000018" w14:textId="77777777" w:rsidR="00EE5CFF" w:rsidRDefault="00281F89">
      <w:pPr>
        <w:pBdr>
          <w:top w:val="nil"/>
          <w:left w:val="nil"/>
          <w:bottom w:val="nil"/>
          <w:right w:val="nil"/>
          <w:between w:val="nil"/>
        </w:pBdr>
        <w:shd w:val="clear" w:color="auto" w:fill="FFFFFF"/>
        <w:spacing w:before="240" w:after="48"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14:paraId="00000019" w14:textId="77777777" w:rsidR="00EE5CFF" w:rsidRDefault="00281F89">
      <w:pPr>
        <w:pBdr>
          <w:top w:val="nil"/>
          <w:left w:val="nil"/>
          <w:bottom w:val="nil"/>
          <w:right w:val="nil"/>
          <w:between w:val="nil"/>
        </w:pBdr>
        <w:shd w:val="clear" w:color="auto" w:fill="FFFFFF"/>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goal of our project is to further the understanding of the involvement of motor-visual interaction in visual learning. To this end, we will attempt to elucidate the influence of different components of visuo-motor engagement on the process of learning </w:t>
      </w:r>
      <w:r>
        <w:rPr>
          <w:rFonts w:ascii="Times New Roman" w:eastAsia="Times New Roman" w:hAnsi="Times New Roman" w:cs="Times New Roman"/>
          <w:color w:val="000000"/>
          <w:sz w:val="24"/>
          <w:szCs w:val="24"/>
        </w:rPr>
        <w:t xml:space="preserve">to discriminate between different visual shapes. </w:t>
      </w:r>
    </w:p>
    <w:p w14:paraId="0000001A" w14:textId="77777777" w:rsidR="00EE5CFF" w:rsidRDefault="00281F89">
      <w:pPr>
        <w:pBdr>
          <w:top w:val="nil"/>
          <w:left w:val="nil"/>
          <w:bottom w:val="nil"/>
          <w:right w:val="nil"/>
          <w:between w:val="nil"/>
        </w:pBdr>
        <w:shd w:val="clear" w:color="auto" w:fill="FFFFFF"/>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will explore whether and what aspects of training on a </w:t>
      </w:r>
      <w:r>
        <w:rPr>
          <w:rFonts w:ascii="Times New Roman" w:eastAsia="Times New Roman" w:hAnsi="Times New Roman" w:cs="Times New Roman"/>
          <w:i/>
          <w:color w:val="000000"/>
          <w:sz w:val="24"/>
          <w:szCs w:val="24"/>
        </w:rPr>
        <w:t>shape tracing visuo-motor task</w:t>
      </w:r>
      <w:r>
        <w:rPr>
          <w:rFonts w:ascii="Times New Roman" w:eastAsia="Times New Roman" w:hAnsi="Times New Roman" w:cs="Times New Roman"/>
          <w:color w:val="000000"/>
          <w:sz w:val="24"/>
          <w:szCs w:val="24"/>
        </w:rPr>
        <w:t xml:space="preserve"> yields improvement in </w:t>
      </w:r>
      <w:r>
        <w:rPr>
          <w:rFonts w:ascii="Times New Roman" w:eastAsia="Times New Roman" w:hAnsi="Times New Roman" w:cs="Times New Roman"/>
          <w:i/>
          <w:color w:val="000000"/>
          <w:sz w:val="24"/>
          <w:szCs w:val="24"/>
        </w:rPr>
        <w:t>visual shape discrimination</w:t>
      </w:r>
      <w:r>
        <w:rPr>
          <w:rFonts w:ascii="Times New Roman" w:eastAsia="Times New Roman" w:hAnsi="Times New Roman" w:cs="Times New Roman"/>
          <w:color w:val="000000"/>
          <w:sz w:val="24"/>
          <w:szCs w:val="24"/>
        </w:rPr>
        <w:t>. To assess the different components of the action-to-vision influen</w:t>
      </w:r>
      <w:r>
        <w:rPr>
          <w:rFonts w:ascii="Times New Roman" w:eastAsia="Times New Roman" w:hAnsi="Times New Roman" w:cs="Times New Roman"/>
          <w:color w:val="000000"/>
          <w:sz w:val="24"/>
          <w:szCs w:val="24"/>
        </w:rPr>
        <w:t xml:space="preserve">ce, we will disentangle motor and visual aspects of visuo-motor performance. Specifically, we will explore the interplay of motor </w:t>
      </w:r>
      <w:r>
        <w:rPr>
          <w:rFonts w:ascii="Times New Roman" w:eastAsia="Times New Roman" w:hAnsi="Times New Roman" w:cs="Times New Roman"/>
          <w:i/>
          <w:color w:val="000000"/>
          <w:sz w:val="24"/>
          <w:szCs w:val="24"/>
        </w:rPr>
        <w:t>production</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laterality</w:t>
      </w:r>
      <w:r>
        <w:rPr>
          <w:rFonts w:ascii="Times New Roman" w:eastAsia="Times New Roman" w:hAnsi="Times New Roman" w:cs="Times New Roman"/>
          <w:color w:val="000000"/>
          <w:sz w:val="24"/>
          <w:szCs w:val="24"/>
        </w:rPr>
        <w:t xml:space="preserve"> of motor circuit (hand identity) with the visual component’s characteristics</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temporal dynamics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spatial variability</w:t>
      </w:r>
      <w:r>
        <w:rPr>
          <w:rFonts w:ascii="Times New Roman" w:eastAsia="Times New Roman" w:hAnsi="Times New Roman" w:cs="Times New Roman"/>
          <w:color w:val="000000"/>
          <w:sz w:val="24"/>
          <w:szCs w:val="24"/>
        </w:rPr>
        <w:t>).</w:t>
      </w:r>
    </w:p>
    <w:p w14:paraId="0000001B" w14:textId="77777777" w:rsidR="00EE5CFF" w:rsidRDefault="00281F89">
      <w:pPr>
        <w:spacing w:before="360"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RESEARCH DESIGN AND METHODS</w:t>
      </w:r>
    </w:p>
    <w:p w14:paraId="0000001C" w14:textId="77777777" w:rsidR="00EE5CFF" w:rsidRDefault="00281F89">
      <w:pP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explore motoric </w:t>
      </w:r>
      <w:r>
        <w:rPr>
          <w:rFonts w:ascii="Times New Roman" w:eastAsia="Times New Roman" w:hAnsi="Times New Roman" w:cs="Times New Roman"/>
          <w:sz w:val="24"/>
          <w:szCs w:val="24"/>
        </w:rPr>
        <w:t xml:space="preserve">influence </w:t>
      </w:r>
      <w:r>
        <w:rPr>
          <w:rFonts w:ascii="Times New Roman" w:eastAsia="Times New Roman" w:hAnsi="Times New Roman" w:cs="Times New Roman"/>
          <w:color w:val="000000"/>
          <w:sz w:val="24"/>
          <w:szCs w:val="24"/>
        </w:rPr>
        <w:t>o</w:t>
      </w:r>
      <w:r>
        <w:rPr>
          <w:rFonts w:ascii="Times New Roman" w:eastAsia="Times New Roman" w:hAnsi="Times New Roman" w:cs="Times New Roman"/>
          <w:sz w:val="24"/>
          <w:szCs w:val="24"/>
        </w:rPr>
        <w:t>n</w:t>
      </w:r>
      <w:r>
        <w:rPr>
          <w:rFonts w:ascii="Times New Roman" w:eastAsia="Times New Roman" w:hAnsi="Times New Roman" w:cs="Times New Roman"/>
          <w:color w:val="000000"/>
          <w:sz w:val="24"/>
          <w:szCs w:val="24"/>
        </w:rPr>
        <w:t xml:space="preserve"> visual learning and identify factors involved in this process, we propose a behavioral training paradigm, in which the components of visuo-motor engagement in the task of sha</w:t>
      </w:r>
      <w:r>
        <w:rPr>
          <w:rFonts w:ascii="Times New Roman" w:eastAsia="Times New Roman" w:hAnsi="Times New Roman" w:cs="Times New Roman"/>
          <w:color w:val="000000"/>
          <w:sz w:val="24"/>
          <w:szCs w:val="24"/>
        </w:rPr>
        <w:t>pe tracing are disentangled by experimental manipulation of the motor and visual factors composing it. This paradigm will allow us to explore the factors of motor engagement that support visual learning and facilitate longitudinal improvement of visual sha</w:t>
      </w:r>
      <w:r>
        <w:rPr>
          <w:rFonts w:ascii="Times New Roman" w:eastAsia="Times New Roman" w:hAnsi="Times New Roman" w:cs="Times New Roman"/>
          <w:color w:val="000000"/>
          <w:sz w:val="24"/>
          <w:szCs w:val="24"/>
        </w:rPr>
        <w:t xml:space="preserve">pe discrimination performance. </w:t>
      </w:r>
    </w:p>
    <w:p w14:paraId="0000001D" w14:textId="77777777" w:rsidR="00EE5CFF" w:rsidRDefault="00281F89">
      <w:pP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study will </w:t>
      </w:r>
      <w:r>
        <w:rPr>
          <w:rFonts w:ascii="Times New Roman" w:eastAsia="Times New Roman" w:hAnsi="Times New Roman" w:cs="Times New Roman"/>
          <w:sz w:val="24"/>
          <w:szCs w:val="24"/>
        </w:rPr>
        <w:t>address</w:t>
      </w:r>
      <w:r>
        <w:rPr>
          <w:rFonts w:ascii="Times New Roman" w:eastAsia="Times New Roman" w:hAnsi="Times New Roman" w:cs="Times New Roman"/>
          <w:color w:val="000000"/>
          <w:sz w:val="24"/>
          <w:szCs w:val="24"/>
        </w:rPr>
        <w:t xml:space="preserve"> the following questions:</w:t>
      </w:r>
    </w:p>
    <w:p w14:paraId="0000001E" w14:textId="77777777" w:rsidR="00EE5CFF" w:rsidRDefault="00281F89">
      <w:pPr>
        <w:numPr>
          <w:ilvl w:val="0"/>
          <w:numId w:val="2"/>
        </w:numPr>
        <w:spacing w:after="48" w:line="360" w:lineRule="auto"/>
        <w:ind w:left="270" w:hanging="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w:t>
      </w:r>
      <w:r>
        <w:rPr>
          <w:rFonts w:ascii="Times New Roman" w:eastAsia="Times New Roman" w:hAnsi="Times New Roman" w:cs="Times New Roman"/>
          <w:i/>
          <w:sz w:val="24"/>
          <w:szCs w:val="24"/>
        </w:rPr>
        <w:t>perception</w:t>
      </w:r>
      <w:r>
        <w:rPr>
          <w:rFonts w:ascii="Times New Roman" w:eastAsia="Times New Roman" w:hAnsi="Times New Roman" w:cs="Times New Roman"/>
          <w:sz w:val="24"/>
          <w:szCs w:val="24"/>
        </w:rPr>
        <w:t xml:space="preserve"> is modulated by motor engagement: Is </w:t>
      </w:r>
      <w:r>
        <w:rPr>
          <w:rFonts w:ascii="Times New Roman" w:eastAsia="Times New Roman" w:hAnsi="Times New Roman" w:cs="Times New Roman"/>
          <w:i/>
          <w:sz w:val="24"/>
          <w:szCs w:val="24"/>
          <w:u w:val="single"/>
        </w:rPr>
        <w:t>learning</w:t>
      </w:r>
      <w:r>
        <w:rPr>
          <w:rFonts w:ascii="Times New Roman" w:eastAsia="Times New Roman" w:hAnsi="Times New Roman" w:cs="Times New Roman"/>
          <w:sz w:val="24"/>
          <w:szCs w:val="24"/>
        </w:rPr>
        <w:t xml:space="preserve"> of visual shape discrimination facilitated by experience with shape production?</w:t>
      </w:r>
    </w:p>
    <w:p w14:paraId="0000001F" w14:textId="77777777" w:rsidR="00EE5CFF" w:rsidRDefault="00281F89">
      <w:pPr>
        <w:numPr>
          <w:ilvl w:val="0"/>
          <w:numId w:val="2"/>
        </w:numPr>
        <w:spacing w:after="48" w:line="360" w:lineRule="auto"/>
        <w:ind w:left="27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Given that sensory regions are sensitive to the laterality of the stimulus-generating hand: Do different motor circuits affect the level of improvement in visual shape discrim</w:t>
      </w:r>
      <w:r>
        <w:rPr>
          <w:rFonts w:ascii="Times New Roman" w:eastAsia="Times New Roman" w:hAnsi="Times New Roman" w:cs="Times New Roman"/>
          <w:sz w:val="24"/>
          <w:szCs w:val="24"/>
        </w:rPr>
        <w:t>ination? Specifically, does engagement of the left or right hand change the level of shape discrimination performance?</w:t>
      </w:r>
    </w:p>
    <w:p w14:paraId="00000020" w14:textId="77777777" w:rsidR="00EE5CFF" w:rsidRDefault="00281F89">
      <w:pPr>
        <w:numPr>
          <w:ilvl w:val="0"/>
          <w:numId w:val="2"/>
        </w:numPr>
        <w:spacing w:after="48" w:line="360" w:lineRule="auto"/>
        <w:ind w:left="27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visuomotor aspect of tracing facilitates visual shape discrimination? Specifically, does mere observation of the temporal evolution </w:t>
      </w:r>
      <w:r>
        <w:rPr>
          <w:rFonts w:ascii="Times New Roman" w:eastAsia="Times New Roman" w:hAnsi="Times New Roman" w:cs="Times New Roman"/>
          <w:sz w:val="24"/>
          <w:szCs w:val="24"/>
        </w:rPr>
        <w:t>and spatial variability of the shape contours facilitate visual shape discrimination independently of motor engagement?</w:t>
      </w:r>
    </w:p>
    <w:p w14:paraId="00000021" w14:textId="77777777" w:rsidR="00EE5CFF" w:rsidRDefault="00281F89">
      <w:pPr>
        <w:spacing w:before="240"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experimental approach to the investigation of these questions will include using psychophysics to assess observers’ visual discrimin</w:t>
      </w:r>
      <w:r>
        <w:rPr>
          <w:rFonts w:ascii="Times New Roman" w:eastAsia="Times New Roman" w:hAnsi="Times New Roman" w:cs="Times New Roman"/>
          <w:color w:val="000000"/>
          <w:sz w:val="24"/>
          <w:szCs w:val="24"/>
        </w:rPr>
        <w:t>ation accuracy between novel shapes and measuring the improvement in this skill (reflecting learning) after different types of training.</w:t>
      </w:r>
    </w:p>
    <w:p w14:paraId="00000022" w14:textId="77777777" w:rsidR="00EE5CFF" w:rsidRDefault="00281F89">
      <w:pP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allude to the mechanism of visual shape learning and to tease apart the relative contribution of motor factors (</w:t>
      </w:r>
      <w:r>
        <w:rPr>
          <w:rFonts w:ascii="Times New Roman" w:eastAsia="Times New Roman" w:hAnsi="Times New Roman" w:cs="Times New Roman"/>
          <w:i/>
          <w:color w:val="000000"/>
          <w:sz w:val="24"/>
          <w:szCs w:val="24"/>
        </w:rPr>
        <w:t>moto</w:t>
      </w:r>
      <w:r>
        <w:rPr>
          <w:rFonts w:ascii="Times New Roman" w:eastAsia="Times New Roman" w:hAnsi="Times New Roman" w:cs="Times New Roman"/>
          <w:i/>
          <w:color w:val="000000"/>
          <w:sz w:val="24"/>
          <w:szCs w:val="24"/>
        </w:rPr>
        <w:t>r engagement</w:t>
      </w:r>
      <w:r>
        <w:rPr>
          <w:rFonts w:ascii="Times New Roman" w:eastAsia="Times New Roman" w:hAnsi="Times New Roman" w:cs="Times New Roman"/>
          <w:color w:val="000000"/>
          <w:sz w:val="24"/>
          <w:szCs w:val="24"/>
        </w:rPr>
        <w:t>, identity of</w:t>
      </w:r>
      <w:r>
        <w:rPr>
          <w:rFonts w:ascii="Times New Roman" w:eastAsia="Times New Roman" w:hAnsi="Times New Roman" w:cs="Times New Roman"/>
          <w:i/>
          <w:color w:val="000000"/>
          <w:sz w:val="24"/>
          <w:szCs w:val="24"/>
        </w:rPr>
        <w:t xml:space="preserve"> producing hand</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 xml:space="preserve"> </w:t>
      </w:r>
      <w:r>
        <w:rPr>
          <w:rFonts w:ascii="Times New Roman" w:eastAsia="Times New Roman" w:hAnsi="Times New Roman" w:cs="Times New Roman"/>
          <w:color w:val="000000"/>
          <w:sz w:val="24"/>
          <w:szCs w:val="24"/>
        </w:rPr>
        <w:t>and visual factors (</w:t>
      </w:r>
      <w:r>
        <w:rPr>
          <w:rFonts w:ascii="Times New Roman" w:eastAsia="Times New Roman" w:hAnsi="Times New Roman" w:cs="Times New Roman"/>
          <w:i/>
          <w:color w:val="000000"/>
          <w:sz w:val="24"/>
          <w:szCs w:val="24"/>
        </w:rPr>
        <w:t>temporal dynamics</w:t>
      </w:r>
      <w:r>
        <w:rPr>
          <w:rFonts w:ascii="Times New Roman" w:eastAsia="Times New Roman" w:hAnsi="Times New Roman" w:cs="Times New Roman"/>
          <w:color w:val="000000"/>
          <w:sz w:val="24"/>
          <w:szCs w:val="24"/>
        </w:rPr>
        <w:t xml:space="preserve"> and </w:t>
      </w:r>
      <w:r>
        <w:rPr>
          <w:rFonts w:ascii="Times New Roman" w:eastAsia="Times New Roman" w:hAnsi="Times New Roman" w:cs="Times New Roman"/>
          <w:i/>
          <w:color w:val="000000"/>
          <w:sz w:val="24"/>
          <w:szCs w:val="24"/>
        </w:rPr>
        <w:t>spatial variability</w:t>
      </w:r>
      <w:r>
        <w:rPr>
          <w:rFonts w:ascii="Times New Roman" w:eastAsia="Times New Roman" w:hAnsi="Times New Roman" w:cs="Times New Roman"/>
          <w:color w:val="000000"/>
          <w:sz w:val="24"/>
          <w:szCs w:val="24"/>
        </w:rPr>
        <w:t xml:space="preserve"> of produced traces) to the process, we will investigate the specificity of improvements to different training conditions, as specified below.</w:t>
      </w:r>
    </w:p>
    <w:p w14:paraId="00000023" w14:textId="77777777" w:rsidR="00EE5CFF" w:rsidRDefault="00281F89">
      <w:pPr>
        <w:spacing w:before="240"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Participan</w:t>
      </w:r>
      <w:r>
        <w:rPr>
          <w:rFonts w:ascii="Times New Roman" w:eastAsia="Times New Roman" w:hAnsi="Times New Roman" w:cs="Times New Roman"/>
          <w:b/>
          <w:sz w:val="24"/>
          <w:szCs w:val="24"/>
        </w:rPr>
        <w:t xml:space="preserve">ts: </w:t>
      </w:r>
      <w:r>
        <w:rPr>
          <w:rFonts w:ascii="Times New Roman" w:eastAsia="Times New Roman" w:hAnsi="Times New Roman" w:cs="Times New Roman"/>
          <w:sz w:val="24"/>
          <w:szCs w:val="24"/>
        </w:rPr>
        <w:t>130 healthy, right-handed normally sighted adults (age 18-35) in total will participate in the experiment (20 per condition X 6 conditions = 120 + 10 pilot participants). Hand dominance will be determined by self reports and the Edinburgh handedness te</w:t>
      </w:r>
      <w:r>
        <w:rPr>
          <w:rFonts w:ascii="Times New Roman" w:eastAsia="Times New Roman" w:hAnsi="Times New Roman" w:cs="Times New Roman"/>
          <w:sz w:val="24"/>
          <w:szCs w:val="24"/>
        </w:rPr>
        <w:t>st</w:t>
      </w:r>
      <w:r>
        <w:rPr>
          <w:rFonts w:ascii="Times New Roman" w:eastAsia="Times New Roman" w:hAnsi="Times New Roman" w:cs="Times New Roman"/>
          <w:sz w:val="24"/>
          <w:szCs w:val="24"/>
          <w:vertAlign w:val="superscript"/>
        </w:rPr>
        <w:t>43</w:t>
      </w:r>
      <w:r>
        <w:rPr>
          <w:rFonts w:ascii="Times New Roman" w:eastAsia="Times New Roman" w:hAnsi="Times New Roman" w:cs="Times New Roman"/>
          <w:sz w:val="24"/>
          <w:szCs w:val="24"/>
        </w:rPr>
        <w:t>.</w:t>
      </w:r>
    </w:p>
    <w:p w14:paraId="00000024" w14:textId="77777777" w:rsidR="00EE5CFF" w:rsidRDefault="00281F89">
      <w:pPr>
        <w:spacing w:before="240"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Stimuli synthesis and validation:</w:t>
      </w:r>
      <w:r>
        <w:rPr>
          <w:rFonts w:ascii="Times New Roman" w:eastAsia="Times New Roman" w:hAnsi="Times New Roman" w:cs="Times New Roman"/>
          <w:color w:val="000000"/>
          <w:sz w:val="24"/>
          <w:szCs w:val="24"/>
        </w:rPr>
        <w:t xml:space="preserve"> Stimuli consist of 2D amoeboid shapes (closed contours with protrusions and intrusions (‘bumps and dimples’), synthesized based on mathematical characterization of compound radial frequency (RF)</w:t>
      </w:r>
      <w:r>
        <w:rPr>
          <w:rFonts w:ascii="Times New Roman" w:eastAsia="Times New Roman" w:hAnsi="Times New Roman" w:cs="Times New Roman"/>
          <w:sz w:val="24"/>
          <w:szCs w:val="24"/>
          <w:vertAlign w:val="superscript"/>
        </w:rPr>
        <w:t>44</w:t>
      </w:r>
      <w:r>
        <w:rPr>
          <w:rFonts w:ascii="Times New Roman" w:eastAsia="Times New Roman" w:hAnsi="Times New Roman" w:cs="Times New Roman"/>
          <w:color w:val="000000"/>
          <w:sz w:val="24"/>
          <w:szCs w:val="24"/>
        </w:rPr>
        <w:t xml:space="preserve">. Basic RF patterns are created by modulating the radius of a circle by a sinusoidal function of the polar angle, and compound patterns are created by combining several basic patterns (Fig. </w:t>
      </w:r>
      <w:r>
        <w:rPr>
          <w:rFonts w:ascii="Times New Roman" w:eastAsia="Times New Roman" w:hAnsi="Times New Roman" w:cs="Times New Roman"/>
          <w:sz w:val="24"/>
          <w:szCs w:val="24"/>
        </w:rPr>
        <w:t>1</w:t>
      </w:r>
      <w:r>
        <w:rPr>
          <w:rFonts w:ascii="Times New Roman" w:eastAsia="Times New Roman" w:hAnsi="Times New Roman" w:cs="Times New Roman"/>
          <w:color w:val="000000"/>
          <w:sz w:val="24"/>
          <w:szCs w:val="24"/>
        </w:rPr>
        <w:t>A), in a manner akin to Fourier synthesis</w:t>
      </w:r>
      <w:r>
        <w:rPr>
          <w:rFonts w:ascii="Times New Roman" w:eastAsia="Times New Roman" w:hAnsi="Times New Roman" w:cs="Times New Roman"/>
          <w:sz w:val="24"/>
          <w:szCs w:val="24"/>
          <w:vertAlign w:val="superscript"/>
        </w:rPr>
        <w:t>45</w:t>
      </w:r>
      <w:r>
        <w:rPr>
          <w:rFonts w:ascii="Times New Roman" w:eastAsia="Times New Roman" w:hAnsi="Times New Roman" w:cs="Times New Roman"/>
          <w:color w:val="000000"/>
          <w:sz w:val="24"/>
          <w:szCs w:val="24"/>
        </w:rPr>
        <w:t>. These types of shape</w:t>
      </w:r>
      <w:r>
        <w:rPr>
          <w:rFonts w:ascii="Times New Roman" w:eastAsia="Times New Roman" w:hAnsi="Times New Roman" w:cs="Times New Roman"/>
          <w:color w:val="000000"/>
          <w:sz w:val="24"/>
          <w:szCs w:val="24"/>
        </w:rPr>
        <w:t xml:space="preserve">s have previously been used to study intermediate-level shape processing in human </w:t>
      </w:r>
      <w:r>
        <w:rPr>
          <w:rFonts w:ascii="Times New Roman" w:eastAsia="Times New Roman" w:hAnsi="Times New Roman" w:cs="Times New Roman"/>
          <w:color w:val="000000"/>
          <w:sz w:val="24"/>
          <w:szCs w:val="24"/>
        </w:rPr>
        <w:lastRenderedPageBreak/>
        <w:t>observers</w:t>
      </w:r>
      <w:r>
        <w:rPr>
          <w:rFonts w:ascii="Times New Roman" w:eastAsia="Times New Roman" w:hAnsi="Times New Roman" w:cs="Times New Roman"/>
          <w:sz w:val="24"/>
          <w:szCs w:val="24"/>
          <w:vertAlign w:val="superscript"/>
        </w:rPr>
        <w:t>46,47</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Such shapes </w:t>
      </w:r>
      <w:r>
        <w:rPr>
          <w:rFonts w:ascii="Times New Roman" w:eastAsia="Times New Roman" w:hAnsi="Times New Roman" w:cs="Times New Roman"/>
          <w:color w:val="000000"/>
          <w:sz w:val="24"/>
          <w:szCs w:val="24"/>
        </w:rPr>
        <w:t>have been argued to be ecologically appropriate</w:t>
      </w:r>
      <w:r>
        <w:rPr>
          <w:rFonts w:ascii="Times New Roman" w:eastAsia="Times New Roman" w:hAnsi="Times New Roman" w:cs="Times New Roman"/>
          <w:sz w:val="24"/>
          <w:szCs w:val="24"/>
        </w:rPr>
        <w:t xml:space="preserve"> since </w:t>
      </w:r>
      <w:r>
        <w:rPr>
          <w:rFonts w:ascii="Times New Roman" w:eastAsia="Times New Roman" w:hAnsi="Times New Roman" w:cs="Times New Roman"/>
          <w:color w:val="000000"/>
          <w:sz w:val="24"/>
          <w:szCs w:val="24"/>
        </w:rPr>
        <w:t xml:space="preserve">they </w:t>
      </w:r>
      <w:r>
        <w:rPr>
          <w:rFonts w:ascii="Times New Roman" w:eastAsia="Times New Roman" w:hAnsi="Times New Roman" w:cs="Times New Roman"/>
          <w:sz w:val="24"/>
          <w:szCs w:val="24"/>
        </w:rPr>
        <w:t>are easily modified to create natural shapes (e.g., faces, animal heads, torsos, and fr</w:t>
      </w:r>
      <w:r>
        <w:rPr>
          <w:rFonts w:ascii="Times New Roman" w:eastAsia="Times New Roman" w:hAnsi="Times New Roman" w:cs="Times New Roman"/>
          <w:sz w:val="24"/>
          <w:szCs w:val="24"/>
        </w:rPr>
        <w:t>uit)</w:t>
      </w:r>
      <w:r>
        <w:rPr>
          <w:rFonts w:ascii="Times New Roman" w:eastAsia="Times New Roman" w:hAnsi="Times New Roman" w:cs="Times New Roman"/>
          <w:sz w:val="24"/>
          <w:szCs w:val="24"/>
          <w:vertAlign w:val="superscript"/>
        </w:rPr>
        <w:t>48</w:t>
      </w:r>
      <w:r>
        <w:rPr>
          <w:rFonts w:ascii="Times New Roman" w:eastAsia="Times New Roman" w:hAnsi="Times New Roman" w:cs="Times New Roman"/>
          <w:sz w:val="24"/>
          <w:szCs w:val="24"/>
        </w:rPr>
        <w:t xml:space="preserve">. </w:t>
      </w:r>
    </w:p>
    <w:p w14:paraId="00000025" w14:textId="77777777" w:rsidR="00EE5CFF" w:rsidRDefault="00281F89">
      <w:pP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w:t>
      </w:r>
      <w:r>
        <w:rPr>
          <w:rFonts w:ascii="Times New Roman" w:eastAsia="Times New Roman" w:hAnsi="Times New Roman" w:cs="Times New Roman"/>
          <w:sz w:val="24"/>
          <w:szCs w:val="24"/>
        </w:rPr>
        <w:t>es of our experimental design, shapes needed to be constructed as highly similar, so that visual discrimination between them would be difficult enough to leave latitude for improvement on a shape discrimination task</w:t>
      </w:r>
      <w:r>
        <w:rPr>
          <w:rFonts w:ascii="Times New Roman" w:eastAsia="Times New Roman" w:hAnsi="Times New Roman" w:cs="Times New Roman"/>
          <w:color w:val="000000"/>
          <w:sz w:val="24"/>
          <w:szCs w:val="24"/>
        </w:rPr>
        <w:t>. Additionally, the perceptual difference</w:t>
      </w:r>
      <w:r>
        <w:rPr>
          <w:rFonts w:ascii="Times New Roman" w:eastAsia="Times New Roman" w:hAnsi="Times New Roman" w:cs="Times New Roman"/>
          <w:color w:val="000000"/>
          <w:sz w:val="24"/>
          <w:szCs w:val="24"/>
        </w:rPr>
        <w:t xml:space="preserve"> between shapes needed to parametrically progress across the stimuli set with equal steps, so that each shape is as equally easy to discriminate from the shape most </w:t>
      </w:r>
      <w:proofErr w:type="gramStart"/>
      <w:r>
        <w:rPr>
          <w:rFonts w:ascii="Times New Roman" w:eastAsia="Times New Roman" w:hAnsi="Times New Roman" w:cs="Times New Roman"/>
          <w:color w:val="000000"/>
          <w:sz w:val="24"/>
          <w:szCs w:val="24"/>
        </w:rPr>
        <w:t>similar to</w:t>
      </w:r>
      <w:proofErr w:type="gramEnd"/>
      <w:r>
        <w:rPr>
          <w:rFonts w:ascii="Times New Roman" w:eastAsia="Times New Roman" w:hAnsi="Times New Roman" w:cs="Times New Roman"/>
          <w:color w:val="000000"/>
          <w:sz w:val="24"/>
          <w:szCs w:val="24"/>
        </w:rPr>
        <w:t xml:space="preserve"> it. </w:t>
      </w:r>
    </w:p>
    <w:p w14:paraId="00000026" w14:textId="77777777" w:rsidR="00EE5CFF" w:rsidRDefault="00281F89">
      <w:pP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fulfill these requirements, w</w:t>
      </w:r>
      <w:r>
        <w:rPr>
          <w:rFonts w:ascii="Times New Roman" w:eastAsia="Times New Roman" w:hAnsi="Times New Roman" w:cs="Times New Roman"/>
          <w:sz w:val="24"/>
          <w:szCs w:val="24"/>
        </w:rPr>
        <w:t xml:space="preserve">e used the RF compound </w:t>
      </w:r>
      <w:r>
        <w:rPr>
          <w:rFonts w:ascii="Times New Roman" w:eastAsia="Times New Roman" w:hAnsi="Times New Roman" w:cs="Times New Roman"/>
          <w:color w:val="000000"/>
          <w:sz w:val="24"/>
          <w:szCs w:val="24"/>
        </w:rPr>
        <w:t>shapes’ mathematical</w:t>
      </w:r>
      <w:r>
        <w:rPr>
          <w:rFonts w:ascii="Times New Roman" w:eastAsia="Times New Roman" w:hAnsi="Times New Roman" w:cs="Times New Roman"/>
          <w:color w:val="000000"/>
          <w:sz w:val="24"/>
          <w:szCs w:val="24"/>
        </w:rPr>
        <w:t xml:space="preserve"> characterization to synthesize them such that they are parametrically adjusted for stepwise control over their visual similarity. Specifically, we synthesized eight shapes (Fig. </w:t>
      </w:r>
      <w:r>
        <w:rPr>
          <w:rFonts w:ascii="Times New Roman" w:eastAsia="Times New Roman" w:hAnsi="Times New Roman" w:cs="Times New Roman"/>
          <w:sz w:val="24"/>
          <w:szCs w:val="24"/>
        </w:rPr>
        <w:t>1B</w:t>
      </w:r>
      <w:r>
        <w:rPr>
          <w:rFonts w:ascii="Times New Roman" w:eastAsia="Times New Roman" w:hAnsi="Times New Roman" w:cs="Times New Roman"/>
          <w:color w:val="000000"/>
          <w:sz w:val="24"/>
          <w:szCs w:val="24"/>
        </w:rPr>
        <w:t>), all derived from the same combination of basic RF patterns, thus being h</w:t>
      </w:r>
      <w:r>
        <w:rPr>
          <w:rFonts w:ascii="Times New Roman" w:eastAsia="Times New Roman" w:hAnsi="Times New Roman" w:cs="Times New Roman"/>
          <w:color w:val="000000"/>
          <w:sz w:val="24"/>
          <w:szCs w:val="24"/>
        </w:rPr>
        <w:t xml:space="preserve">ighly </w:t>
      </w:r>
      <w:proofErr w:type="gramStart"/>
      <w:r>
        <w:rPr>
          <w:rFonts w:ascii="Times New Roman" w:eastAsia="Times New Roman" w:hAnsi="Times New Roman" w:cs="Times New Roman"/>
          <w:color w:val="000000"/>
          <w:sz w:val="24"/>
          <w:szCs w:val="24"/>
        </w:rPr>
        <w:t>similar to</w:t>
      </w:r>
      <w:proofErr w:type="gramEnd"/>
      <w:r>
        <w:rPr>
          <w:rFonts w:ascii="Times New Roman" w:eastAsia="Times New Roman" w:hAnsi="Times New Roman" w:cs="Times New Roman"/>
          <w:color w:val="000000"/>
          <w:sz w:val="24"/>
          <w:szCs w:val="24"/>
        </w:rPr>
        <w:t xml:space="preserve"> one another, with the only difference between the different shapes being that one of the composing RF patterns is oriented differently for each member (Fig. </w:t>
      </w:r>
      <w:r>
        <w:rPr>
          <w:rFonts w:ascii="Times New Roman" w:eastAsia="Times New Roman" w:hAnsi="Times New Roman" w:cs="Times New Roman"/>
          <w:sz w:val="24"/>
          <w:szCs w:val="24"/>
        </w:rPr>
        <w:t>1A</w:t>
      </w:r>
      <w:r>
        <w:rPr>
          <w:rFonts w:ascii="Times New Roman" w:eastAsia="Times New Roman" w:hAnsi="Times New Roman" w:cs="Times New Roman"/>
          <w:color w:val="000000"/>
          <w:sz w:val="24"/>
          <w:szCs w:val="24"/>
        </w:rPr>
        <w:t>). Finally, we equated the perimeters of all shapes so that all target tracing p</w:t>
      </w:r>
      <w:r>
        <w:rPr>
          <w:rFonts w:ascii="Times New Roman" w:eastAsia="Times New Roman" w:hAnsi="Times New Roman" w:cs="Times New Roman"/>
          <w:color w:val="000000"/>
          <w:sz w:val="24"/>
          <w:szCs w:val="24"/>
        </w:rPr>
        <w:t xml:space="preserve">aths are rendered to be of equal length. </w:t>
      </w:r>
    </w:p>
    <w:p w14:paraId="00000027"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empirically</w:t>
      </w:r>
      <w:r>
        <w:rPr>
          <w:rFonts w:ascii="Times New Roman" w:eastAsia="Times New Roman" w:hAnsi="Times New Roman" w:cs="Times New Roman"/>
          <w:color w:val="000000"/>
          <w:sz w:val="24"/>
          <w:szCs w:val="24"/>
        </w:rPr>
        <w:t xml:space="preserve"> validated that this stimuli synthesis procedure resulted in stepwise perceptual similarity by testing human visual discrimination between these shapes. To this end, we used the same procedure to be i</w:t>
      </w:r>
      <w:r>
        <w:rPr>
          <w:rFonts w:ascii="Times New Roman" w:eastAsia="Times New Roman" w:hAnsi="Times New Roman" w:cs="Times New Roman"/>
          <w:color w:val="000000"/>
          <w:sz w:val="24"/>
          <w:szCs w:val="24"/>
        </w:rPr>
        <w:t xml:space="preserve">mplemented as a visual assessment for tracking visual shape learning before and after training (see Fig. 3A for an illustration of the validation task). Our testing of 25 subjects </w:t>
      </w:r>
      <w:r>
        <w:rPr>
          <w:rFonts w:ascii="Times New Roman" w:eastAsia="Times New Roman" w:hAnsi="Times New Roman" w:cs="Times New Roman"/>
          <w:sz w:val="24"/>
          <w:szCs w:val="24"/>
        </w:rPr>
        <w:t xml:space="preserve">demonstrated (Fig. 2) that the target shapes were confused with shapes </w:t>
      </w:r>
      <w:proofErr w:type="gramStart"/>
      <w:r>
        <w:rPr>
          <w:rFonts w:ascii="Times New Roman" w:eastAsia="Times New Roman" w:hAnsi="Times New Roman" w:cs="Times New Roman"/>
          <w:sz w:val="24"/>
          <w:szCs w:val="24"/>
        </w:rPr>
        <w:t>simil</w:t>
      </w:r>
      <w:r>
        <w:rPr>
          <w:rFonts w:ascii="Times New Roman" w:eastAsia="Times New Roman" w:hAnsi="Times New Roman" w:cs="Times New Roman"/>
          <w:sz w:val="24"/>
          <w:szCs w:val="24"/>
        </w:rPr>
        <w:t>ar to</w:t>
      </w:r>
      <w:proofErr w:type="gramEnd"/>
      <w:r>
        <w:rPr>
          <w:rFonts w:ascii="Times New Roman" w:eastAsia="Times New Roman" w:hAnsi="Times New Roman" w:cs="Times New Roman"/>
          <w:sz w:val="24"/>
          <w:szCs w:val="24"/>
        </w:rPr>
        <w:t xml:space="preserve"> them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These procedures for constructing and validating stimuli have been completed and we now have validated stimuli (see Fig. 1B), which we have used in pilot experiments of this study (see below).</w:t>
      </w:r>
    </w:p>
    <w:p w14:paraId="00000028" w14:textId="77777777" w:rsidR="00EE5CFF" w:rsidRDefault="00281F89">
      <w:pPr>
        <w:spacing w:after="48"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b/>
          <w:i/>
          <w:color w:val="000000"/>
          <w:sz w:val="24"/>
          <w:szCs w:val="24"/>
        </w:rPr>
        <w:t xml:space="preserve">Fig. </w:t>
      </w:r>
      <w:r>
        <w:rPr>
          <w:rFonts w:ascii="Times New Roman" w:eastAsia="Times New Roman" w:hAnsi="Times New Roman" w:cs="Times New Roman"/>
          <w:b/>
          <w:i/>
          <w:sz w:val="24"/>
          <w:szCs w:val="24"/>
        </w:rPr>
        <w:t xml:space="preserve">1. </w:t>
      </w:r>
      <w:r>
        <w:rPr>
          <w:rFonts w:ascii="Times New Roman" w:eastAsia="Times New Roman" w:hAnsi="Times New Roman" w:cs="Times New Roman"/>
          <w:b/>
          <w:i/>
          <w:color w:val="000000"/>
          <w:sz w:val="24"/>
          <w:szCs w:val="24"/>
        </w:rPr>
        <w:t xml:space="preserve">Stimuli. </w:t>
      </w:r>
      <w:r>
        <w:rPr>
          <w:rFonts w:ascii="Times New Roman" w:eastAsia="Times New Roman" w:hAnsi="Times New Roman" w:cs="Times New Roman"/>
          <w:i/>
          <w:color w:val="000000"/>
          <w:sz w:val="24"/>
          <w:szCs w:val="24"/>
        </w:rPr>
        <w:t>Illustration of the construction of two complex RF pattern shapes.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Both shapes are composed from the same basic RF patterns, when only the phase of the first basic pattern (ω</w:t>
      </w:r>
      <w:r>
        <w:rPr>
          <w:rFonts w:ascii="Times New Roman" w:eastAsia="Times New Roman" w:hAnsi="Times New Roman" w:cs="Times New Roman"/>
          <w:i/>
          <w:color w:val="000000"/>
          <w:sz w:val="24"/>
          <w:szCs w:val="24"/>
          <w:vertAlign w:val="subscript"/>
        </w:rPr>
        <w:t>1</w:t>
      </w:r>
      <w:r>
        <w:rPr>
          <w:rFonts w:ascii="Times New Roman" w:eastAsia="Times New Roman" w:hAnsi="Times New Roman" w:cs="Times New Roman"/>
          <w:i/>
          <w:color w:val="000000"/>
          <w:sz w:val="24"/>
          <w:szCs w:val="24"/>
        </w:rPr>
        <w:t>) differs between them.</w:t>
      </w:r>
      <w:r>
        <w:rPr>
          <w:rFonts w:ascii="Times New Roman" w:eastAsia="Times New Roman" w:hAnsi="Times New Roman" w:cs="Times New Roman"/>
          <w:color w:val="000000"/>
          <w:sz w:val="24"/>
          <w:szCs w:val="24"/>
        </w:rPr>
        <w:t xml:space="preserve"> This fulfils the requirement of parametrizing equal steps</w:t>
      </w:r>
      <w:r>
        <w:rPr>
          <w:rFonts w:ascii="Times New Roman" w:eastAsia="Times New Roman" w:hAnsi="Times New Roman" w:cs="Times New Roman"/>
          <w:color w:val="000000"/>
          <w:sz w:val="24"/>
          <w:szCs w:val="24"/>
        </w:rPr>
        <w:t xml:space="preserve"> between shapes. </w:t>
      </w:r>
      <w:r>
        <w:rPr>
          <w:rFonts w:ascii="Times New Roman" w:eastAsia="Times New Roman" w:hAnsi="Times New Roman" w:cs="Times New Roman"/>
          <w:i/>
          <w:color w:val="000000"/>
          <w:sz w:val="24"/>
          <w:szCs w:val="24"/>
        </w:rPr>
        <w:t xml:space="preserve">B. </w:t>
      </w:r>
      <w:r>
        <w:rPr>
          <w:rFonts w:ascii="Times New Roman" w:eastAsia="Times New Roman" w:hAnsi="Times New Roman" w:cs="Times New Roman"/>
          <w:i/>
          <w:sz w:val="24"/>
          <w:szCs w:val="24"/>
        </w:rPr>
        <w:t xml:space="preserve">The stimuli set constructed using this methodology. </w:t>
      </w:r>
      <w:r>
        <w:rPr>
          <w:noProof/>
        </w:rPr>
        <w:drawing>
          <wp:anchor distT="0" distB="0" distL="114300" distR="114300" simplePos="0" relativeHeight="251658240" behindDoc="0" locked="0" layoutInCell="1" hidden="0" allowOverlap="1" wp14:anchorId="21ED4701" wp14:editId="26C9C43C">
            <wp:simplePos x="0" y="0"/>
            <wp:positionH relativeFrom="column">
              <wp:posOffset>-2538</wp:posOffset>
            </wp:positionH>
            <wp:positionV relativeFrom="paragraph">
              <wp:posOffset>5715</wp:posOffset>
            </wp:positionV>
            <wp:extent cx="3949700" cy="2774950"/>
            <wp:effectExtent l="0" t="0" r="0" b="0"/>
            <wp:wrapSquare wrapText="bothSides" distT="0" distB="0" distL="114300" distR="11430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r="2899"/>
                    <a:stretch>
                      <a:fillRect/>
                    </a:stretch>
                  </pic:blipFill>
                  <pic:spPr>
                    <a:xfrm>
                      <a:off x="0" y="0"/>
                      <a:ext cx="3949700" cy="2774950"/>
                    </a:xfrm>
                    <a:prstGeom prst="rect">
                      <a:avLst/>
                    </a:prstGeom>
                    <a:ln/>
                  </pic:spPr>
                </pic:pic>
              </a:graphicData>
            </a:graphic>
          </wp:anchor>
        </w:drawing>
      </w:r>
    </w:p>
    <w:p w14:paraId="00000029" w14:textId="171A8C02" w:rsidR="00EE5CFF" w:rsidRDefault="004A4D8F">
      <w:pPr>
        <w:spacing w:before="240" w:after="48" w:line="360" w:lineRule="auto"/>
        <w:jc w:val="right"/>
        <w:rPr>
          <w:rFonts w:ascii="Times New Roman" w:eastAsia="Times New Roman" w:hAnsi="Times New Roman" w:cs="Times New Roman"/>
          <w:b/>
          <w:sz w:val="24"/>
          <w:szCs w:val="24"/>
        </w:rPr>
      </w:pPr>
      <w:r>
        <w:rPr>
          <w:noProof/>
        </w:rPr>
        <w:lastRenderedPageBreak/>
        <w:drawing>
          <wp:anchor distT="114300" distB="114300" distL="114300" distR="114300" simplePos="0" relativeHeight="251659264" behindDoc="0" locked="0" layoutInCell="1" hidden="0" allowOverlap="1" wp14:anchorId="257A0797" wp14:editId="136FF958">
            <wp:simplePos x="0" y="0"/>
            <wp:positionH relativeFrom="column">
              <wp:posOffset>3024895</wp:posOffset>
            </wp:positionH>
            <wp:positionV relativeFrom="paragraph">
              <wp:posOffset>-1194679</wp:posOffset>
            </wp:positionV>
            <wp:extent cx="209550" cy="6190297"/>
            <wp:effectExtent l="0" t="0" r="0" b="0"/>
            <wp:wrapNone/>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rot="16200000">
                      <a:off x="0" y="0"/>
                      <a:ext cx="209550" cy="6190297"/>
                    </a:xfrm>
                    <a:prstGeom prst="rect">
                      <a:avLst/>
                    </a:prstGeom>
                    <a:ln/>
                  </pic:spPr>
                </pic:pic>
              </a:graphicData>
            </a:graphic>
          </wp:anchor>
        </w:drawing>
      </w:r>
      <w:r w:rsidR="00281F89">
        <w:rPr>
          <w:rFonts w:ascii="Times New Roman" w:eastAsia="Times New Roman" w:hAnsi="Times New Roman" w:cs="Times New Roman"/>
          <w:b/>
          <w:noProof/>
          <w:sz w:val="24"/>
          <w:szCs w:val="24"/>
        </w:rPr>
        <w:drawing>
          <wp:inline distT="114300" distB="114300" distL="114300" distR="114300" wp14:anchorId="558204DF" wp14:editId="33374010">
            <wp:extent cx="6094230" cy="1755458"/>
            <wp:effectExtent l="0" t="0" r="0" b="0"/>
            <wp:docPr id="2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094230" cy="1755458"/>
                    </a:xfrm>
                    <a:prstGeom prst="rect">
                      <a:avLst/>
                    </a:prstGeom>
                    <a:ln/>
                  </pic:spPr>
                </pic:pic>
              </a:graphicData>
            </a:graphic>
          </wp:inline>
        </w:drawing>
      </w:r>
    </w:p>
    <w:p w14:paraId="0000002A" w14:textId="77777777" w:rsidR="00EE5CFF" w:rsidRDefault="00EE5CFF">
      <w:pPr>
        <w:spacing w:after="48" w:line="360" w:lineRule="auto"/>
        <w:jc w:val="both"/>
        <w:rPr>
          <w:rFonts w:ascii="Times New Roman" w:eastAsia="Times New Roman" w:hAnsi="Times New Roman" w:cs="Times New Roman"/>
          <w:b/>
          <w:i/>
          <w:sz w:val="24"/>
          <w:szCs w:val="24"/>
        </w:rPr>
      </w:pPr>
    </w:p>
    <w:p w14:paraId="0000002B" w14:textId="77777777" w:rsidR="00EE5CFF" w:rsidRDefault="00281F89">
      <w:pPr>
        <w:spacing w:after="48"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sz w:val="24"/>
          <w:szCs w:val="24"/>
        </w:rPr>
        <w:t xml:space="preserve">Fig. 2. Validation of parametric stimuli perception. </w:t>
      </w:r>
      <w:r>
        <w:rPr>
          <w:rFonts w:ascii="Times New Roman" w:eastAsia="Times New Roman" w:hAnsi="Times New Roman" w:cs="Times New Roman"/>
          <w:i/>
          <w:sz w:val="24"/>
          <w:szCs w:val="24"/>
        </w:rPr>
        <w:t>We empirically</w:t>
      </w:r>
      <w:r>
        <w:rPr>
          <w:rFonts w:ascii="Times New Roman" w:eastAsia="Times New Roman" w:hAnsi="Times New Roman" w:cs="Times New Roman"/>
          <w:i/>
          <w:color w:val="000000"/>
          <w:sz w:val="24"/>
          <w:szCs w:val="24"/>
        </w:rPr>
        <w:t xml:space="preserve"> validated that this procedure resulted in stepwise perceptual similarity (i.e., that each shape is as equally easy to discriminate from the shapes most </w:t>
      </w:r>
      <w:proofErr w:type="gramStart"/>
      <w:r>
        <w:rPr>
          <w:rFonts w:ascii="Times New Roman" w:eastAsia="Times New Roman" w:hAnsi="Times New Roman" w:cs="Times New Roman"/>
          <w:i/>
          <w:color w:val="000000"/>
          <w:sz w:val="24"/>
          <w:szCs w:val="24"/>
        </w:rPr>
        <w:t>similar to</w:t>
      </w:r>
      <w:proofErr w:type="gramEnd"/>
      <w:r>
        <w:rPr>
          <w:rFonts w:ascii="Times New Roman" w:eastAsia="Times New Roman" w:hAnsi="Times New Roman" w:cs="Times New Roman"/>
          <w:i/>
          <w:color w:val="000000"/>
          <w:sz w:val="24"/>
          <w:szCs w:val="24"/>
        </w:rPr>
        <w:t xml:space="preserve"> it) by testing human visual discrimination performance of 25 </w:t>
      </w:r>
      <w:r>
        <w:rPr>
          <w:rFonts w:ascii="Times New Roman" w:eastAsia="Times New Roman" w:hAnsi="Times New Roman" w:cs="Times New Roman"/>
          <w:i/>
          <w:sz w:val="24"/>
          <w:szCs w:val="24"/>
        </w:rPr>
        <w:t>participants</w:t>
      </w:r>
      <w:r>
        <w:rPr>
          <w:rFonts w:ascii="Times New Roman" w:eastAsia="Times New Roman" w:hAnsi="Times New Roman" w:cs="Times New Roman"/>
          <w:i/>
          <w:color w:val="000000"/>
          <w:sz w:val="24"/>
          <w:szCs w:val="24"/>
        </w:rPr>
        <w:t xml:space="preserve">. Each </w:t>
      </w:r>
      <w:r>
        <w:rPr>
          <w:rFonts w:ascii="Times New Roman" w:eastAsia="Times New Roman" w:hAnsi="Times New Roman" w:cs="Times New Roman"/>
          <w:i/>
          <w:sz w:val="24"/>
          <w:szCs w:val="24"/>
        </w:rPr>
        <w:t xml:space="preserve">participant </w:t>
      </w:r>
      <w:r>
        <w:rPr>
          <w:rFonts w:ascii="Times New Roman" w:eastAsia="Times New Roman" w:hAnsi="Times New Roman" w:cs="Times New Roman"/>
          <w:i/>
          <w:sz w:val="24"/>
          <w:szCs w:val="24"/>
        </w:rPr>
        <w:t xml:space="preserve">could choose each sample shape (across eight repetitions) between 0 to 8 times. The legend shows the color coding from low (red) to high (green) numbers. </w:t>
      </w:r>
      <w:r>
        <w:rPr>
          <w:rFonts w:ascii="Times New Roman" w:eastAsia="Times New Roman" w:hAnsi="Times New Roman" w:cs="Times New Roman"/>
          <w:i/>
          <w:color w:val="000000"/>
          <w:sz w:val="24"/>
          <w:szCs w:val="24"/>
        </w:rPr>
        <w:t xml:space="preserve">The oblique </w:t>
      </w:r>
      <w:r>
        <w:rPr>
          <w:rFonts w:ascii="Times New Roman" w:eastAsia="Times New Roman" w:hAnsi="Times New Roman" w:cs="Times New Roman"/>
          <w:i/>
          <w:sz w:val="24"/>
          <w:szCs w:val="24"/>
        </w:rPr>
        <w:t>measures the average number (across subjects) of correctly selecting the target shape from</w:t>
      </w:r>
      <w:r>
        <w:rPr>
          <w:rFonts w:ascii="Times New Roman" w:eastAsia="Times New Roman" w:hAnsi="Times New Roman" w:cs="Times New Roman"/>
          <w:i/>
          <w:sz w:val="24"/>
          <w:szCs w:val="24"/>
        </w:rPr>
        <w:t xml:space="preserve"> the sample set. On average, the hit rate was near 50</w:t>
      </w:r>
      <w:proofErr w:type="gramStart"/>
      <w:r>
        <w:rPr>
          <w:rFonts w:ascii="Times New Roman" w:eastAsia="Times New Roman" w:hAnsi="Times New Roman" w:cs="Times New Roman"/>
          <w:i/>
          <w:sz w:val="24"/>
          <w:szCs w:val="24"/>
        </w:rPr>
        <w:t>%  (</w:t>
      </w:r>
      <w:proofErr w:type="gramEnd"/>
      <w:r>
        <w:rPr>
          <w:rFonts w:ascii="Times New Roman" w:eastAsia="Times New Roman" w:hAnsi="Times New Roman" w:cs="Times New Roman"/>
          <w:i/>
          <w:sz w:val="24"/>
          <w:szCs w:val="24"/>
        </w:rPr>
        <w:t xml:space="preserve">3.54 of 8). Errors </w:t>
      </w:r>
      <w:r>
        <w:rPr>
          <w:rFonts w:ascii="Times New Roman" w:eastAsia="Times New Roman" w:hAnsi="Times New Roman" w:cs="Times New Roman"/>
          <w:i/>
          <w:color w:val="000000"/>
          <w:sz w:val="24"/>
          <w:szCs w:val="24"/>
        </w:rPr>
        <w:t xml:space="preserve">were concentrated along the oblique of the matrix, reflecting confusions of </w:t>
      </w:r>
      <w:r>
        <w:rPr>
          <w:rFonts w:ascii="Times New Roman" w:eastAsia="Times New Roman" w:hAnsi="Times New Roman" w:cs="Times New Roman"/>
          <w:i/>
          <w:sz w:val="24"/>
          <w:szCs w:val="24"/>
        </w:rPr>
        <w:t xml:space="preserve">the target shapes with shapes </w:t>
      </w:r>
      <w:proofErr w:type="gramStart"/>
      <w:r>
        <w:rPr>
          <w:rFonts w:ascii="Times New Roman" w:eastAsia="Times New Roman" w:hAnsi="Times New Roman" w:cs="Times New Roman"/>
          <w:i/>
          <w:sz w:val="24"/>
          <w:szCs w:val="24"/>
        </w:rPr>
        <w:t>similar to</w:t>
      </w:r>
      <w:proofErr w:type="gramEnd"/>
      <w:r>
        <w:rPr>
          <w:rFonts w:ascii="Times New Roman" w:eastAsia="Times New Roman" w:hAnsi="Times New Roman" w:cs="Times New Roman"/>
          <w:i/>
          <w:sz w:val="24"/>
          <w:szCs w:val="24"/>
        </w:rPr>
        <w:t xml:space="preserve"> them</w:t>
      </w:r>
      <w:r>
        <w:rPr>
          <w:rFonts w:ascii="Times New Roman" w:eastAsia="Times New Roman" w:hAnsi="Times New Roman" w:cs="Times New Roman"/>
          <w:i/>
          <w:color w:val="000000"/>
          <w:sz w:val="24"/>
          <w:szCs w:val="24"/>
        </w:rPr>
        <w:t>.</w:t>
      </w:r>
    </w:p>
    <w:p w14:paraId="0000002C" w14:textId="77777777" w:rsidR="00EE5CFF" w:rsidRDefault="00281F89">
      <w:pPr>
        <w:spacing w:before="240"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Experimental Procedure: </w:t>
      </w:r>
      <w:r>
        <w:rPr>
          <w:rFonts w:ascii="Times New Roman" w:eastAsia="Times New Roman" w:hAnsi="Times New Roman" w:cs="Times New Roman"/>
          <w:sz w:val="24"/>
          <w:szCs w:val="24"/>
        </w:rPr>
        <w:t xml:space="preserve">All experimental conditions will </w:t>
      </w:r>
      <w:r>
        <w:rPr>
          <w:rFonts w:ascii="Times New Roman" w:eastAsia="Times New Roman" w:hAnsi="Times New Roman" w:cs="Times New Roman"/>
          <w:sz w:val="24"/>
          <w:szCs w:val="24"/>
        </w:rPr>
        <w:t xml:space="preserve">be run on an upward-facing 21.5’’ Wacom DTU-2231 digitizing tablet. At the beginning of the experiment, we will inform participants that our aim is to explore improvements of their visual discrimination ability </w:t>
      </w:r>
      <w:proofErr w:type="gramStart"/>
      <w:r>
        <w:rPr>
          <w:rFonts w:ascii="Times New Roman" w:eastAsia="Times New Roman" w:hAnsi="Times New Roman" w:cs="Times New Roman"/>
          <w:sz w:val="24"/>
          <w:szCs w:val="24"/>
        </w:rPr>
        <w:t>as a result of</w:t>
      </w:r>
      <w:proofErr w:type="gramEnd"/>
      <w:r>
        <w:rPr>
          <w:rFonts w:ascii="Times New Roman" w:eastAsia="Times New Roman" w:hAnsi="Times New Roman" w:cs="Times New Roman"/>
          <w:sz w:val="24"/>
          <w:szCs w:val="24"/>
        </w:rPr>
        <w:t xml:space="preserve"> the training they will undergo</w:t>
      </w:r>
      <w:r>
        <w:rPr>
          <w:rFonts w:ascii="Times New Roman" w:eastAsia="Times New Roman" w:hAnsi="Times New Roman" w:cs="Times New Roman"/>
          <w:sz w:val="24"/>
          <w:szCs w:val="24"/>
        </w:rPr>
        <w:t xml:space="preserve">. The experiment will consist of two types of tasks - a visual assessment task and a training task. </w:t>
      </w:r>
    </w:p>
    <w:p w14:paraId="0000002D" w14:textId="77777777" w:rsidR="00EE5CFF" w:rsidRDefault="00281F89">
      <w:pPr>
        <w:spacing w:before="240" w:after="48" w:line="36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sz w:val="24"/>
          <w:szCs w:val="24"/>
        </w:rPr>
        <w:t xml:space="preserve">Visual assessment task: </w:t>
      </w:r>
      <w:r>
        <w:rPr>
          <w:rFonts w:ascii="Times New Roman" w:eastAsia="Times New Roman" w:hAnsi="Times New Roman" w:cs="Times New Roman"/>
          <w:sz w:val="24"/>
          <w:szCs w:val="24"/>
        </w:rPr>
        <w:t>To assess our participants’ ability to discriminate between shapes, we will use a delayed match to sample design (Fig. 2A). Each tr</w:t>
      </w:r>
      <w:r>
        <w:rPr>
          <w:rFonts w:ascii="Times New Roman" w:eastAsia="Times New Roman" w:hAnsi="Times New Roman" w:cs="Times New Roman"/>
          <w:sz w:val="24"/>
          <w:szCs w:val="24"/>
        </w:rPr>
        <w:t>ial will be initiated by the participant placing the stylus at a designated location at the bottom center of the screen (marked as the home location), to indicate their readiness. A trial will begin with the target shape presented for 1000ms, followed by a</w:t>
      </w:r>
      <w:r>
        <w:rPr>
          <w:rFonts w:ascii="Times New Roman" w:eastAsia="Times New Roman" w:hAnsi="Times New Roman" w:cs="Times New Roman"/>
          <w:sz w:val="24"/>
          <w:szCs w:val="24"/>
        </w:rPr>
        <w:t xml:space="preserve"> 300ms visual mask, and a screen with all the shapes in the sample set, presented on a semi-circle, equidistant from the home location. Participants will be instructed to indicate which among the sample set is the target shape (shown in the first screen), </w:t>
      </w:r>
      <w:r>
        <w:rPr>
          <w:rFonts w:ascii="Times New Roman" w:eastAsia="Times New Roman" w:hAnsi="Times New Roman" w:cs="Times New Roman"/>
          <w:sz w:val="24"/>
          <w:szCs w:val="24"/>
        </w:rPr>
        <w:t xml:space="preserve">by reaching to the chosen shape as quickly as possible. Each shape will serve as target 8 times (yielding 8x8=64 trials per family), and presentation location of the samples will be counterbalanced across trials. </w:t>
      </w:r>
    </w:p>
    <w:p w14:paraId="0000002E" w14:textId="77777777" w:rsidR="00EE5CFF" w:rsidRDefault="00281F89">
      <w:pPr>
        <w:spacing w:before="240"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Training task:</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Each participant will be ra</w:t>
      </w:r>
      <w:r>
        <w:rPr>
          <w:rFonts w:ascii="Times New Roman" w:eastAsia="Times New Roman" w:hAnsi="Times New Roman" w:cs="Times New Roman"/>
          <w:sz w:val="24"/>
          <w:szCs w:val="24"/>
        </w:rPr>
        <w:t>ndomly assigned to one of six training task groups which include two visuo-motor training regimen groups (right / left hand tracing), and four visual training regimen groups (dynamic / static visual input, from right/left hand traces).</w:t>
      </w:r>
    </w:p>
    <w:p w14:paraId="0000002F" w14:textId="77777777" w:rsidR="00EE5CFF" w:rsidRDefault="00281F89">
      <w:pPr>
        <w:spacing w:after="48" w:line="360" w:lineRule="auto"/>
        <w:jc w:val="both"/>
        <w:rPr>
          <w:rFonts w:ascii="Times New Roman" w:eastAsia="Times New Roman" w:hAnsi="Times New Roman" w:cs="Times New Roman"/>
          <w:sz w:val="24"/>
          <w:szCs w:val="24"/>
        </w:rPr>
      </w:pPr>
      <w:bookmarkStart w:id="7" w:name="_heading=h.30j0zll" w:colFirst="0" w:colLast="0"/>
      <w:bookmarkEnd w:id="7"/>
      <w:r>
        <w:rPr>
          <w:rFonts w:ascii="Times New Roman" w:eastAsia="Times New Roman" w:hAnsi="Times New Roman" w:cs="Times New Roman"/>
          <w:i/>
          <w:sz w:val="24"/>
          <w:szCs w:val="24"/>
        </w:rPr>
        <w:lastRenderedPageBreak/>
        <w:t>Visuo-motor training</w:t>
      </w:r>
      <w:r>
        <w:rPr>
          <w:rFonts w:ascii="Times New Roman" w:eastAsia="Times New Roman" w:hAnsi="Times New Roman" w:cs="Times New Roman"/>
          <w:sz w:val="24"/>
          <w:szCs w:val="24"/>
        </w:rPr>
        <w:t xml:space="preserve"> will include tracing of shapes and receiving visual feedback of the trace as it is formed. Participants assigned to one of the visuo-motor training regimens will be asked to use an electronic stylus to trace a template of a different shape in each trial. </w:t>
      </w:r>
      <w:r>
        <w:rPr>
          <w:rFonts w:ascii="Times New Roman" w:eastAsia="Times New Roman" w:hAnsi="Times New Roman" w:cs="Times New Roman"/>
          <w:sz w:val="24"/>
          <w:szCs w:val="24"/>
        </w:rPr>
        <w:t>Shapes from the training set will be randomly ordered across training. Shapes will be traced continuously for one full cycle, in a comfortable natural pace. Participants will see the reference template throughout the trial, and their trace will form in rea</w:t>
      </w:r>
      <w:r>
        <w:rPr>
          <w:rFonts w:ascii="Times New Roman" w:eastAsia="Times New Roman" w:hAnsi="Times New Roman" w:cs="Times New Roman"/>
          <w:sz w:val="24"/>
          <w:szCs w:val="24"/>
        </w:rPr>
        <w:t>l-time overlaid on the template, as if drawing with a pen on paper. Any starting position and direction of tracing can be freely chosen by the participant. Prior to the training session on the first day, each shape will also be traced one time in a pre-tra</w:t>
      </w:r>
      <w:r>
        <w:rPr>
          <w:rFonts w:ascii="Times New Roman" w:eastAsia="Times New Roman" w:hAnsi="Times New Roman" w:cs="Times New Roman"/>
          <w:sz w:val="24"/>
          <w:szCs w:val="24"/>
        </w:rPr>
        <w:t xml:space="preserve">ining run, so participants are comfortable with the set-up and familiar with the shapes before training begins. Tracing will be performed either using the </w:t>
      </w:r>
      <w:r>
        <w:rPr>
          <w:rFonts w:ascii="Times New Roman" w:eastAsia="Times New Roman" w:hAnsi="Times New Roman" w:cs="Times New Roman"/>
          <w:i/>
          <w:sz w:val="24"/>
          <w:szCs w:val="24"/>
        </w:rPr>
        <w:t>non-dominant left hand</w:t>
      </w:r>
      <w:r>
        <w:rPr>
          <w:rFonts w:ascii="Times New Roman" w:eastAsia="Times New Roman" w:hAnsi="Times New Roman" w:cs="Times New Roman"/>
          <w:sz w:val="24"/>
          <w:szCs w:val="24"/>
        </w:rPr>
        <w:t xml:space="preserve"> or the </w:t>
      </w:r>
      <w:r>
        <w:rPr>
          <w:rFonts w:ascii="Times New Roman" w:eastAsia="Times New Roman" w:hAnsi="Times New Roman" w:cs="Times New Roman"/>
          <w:i/>
          <w:sz w:val="24"/>
          <w:szCs w:val="24"/>
        </w:rPr>
        <w:t xml:space="preserve">dominant right hand, </w:t>
      </w:r>
      <w:r>
        <w:rPr>
          <w:rFonts w:ascii="Times New Roman" w:eastAsia="Times New Roman" w:hAnsi="Times New Roman" w:cs="Times New Roman"/>
          <w:sz w:val="24"/>
          <w:szCs w:val="24"/>
        </w:rPr>
        <w:t>according to the assigned training group (Fig 3B u</w:t>
      </w:r>
      <w:r>
        <w:rPr>
          <w:rFonts w:ascii="Times New Roman" w:eastAsia="Times New Roman" w:hAnsi="Times New Roman" w:cs="Times New Roman"/>
          <w:sz w:val="24"/>
          <w:szCs w:val="24"/>
        </w:rPr>
        <w:t>pper panel)</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p>
    <w:p w14:paraId="00000030"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Visual training</w:t>
      </w:r>
      <w:r>
        <w:rPr>
          <w:rFonts w:ascii="Times New Roman" w:eastAsia="Times New Roman" w:hAnsi="Times New Roman" w:cs="Times New Roman"/>
          <w:sz w:val="24"/>
          <w:szCs w:val="24"/>
        </w:rPr>
        <w:t xml:space="preserve"> will include observation of natural shape traces that were recorded during production by other participants in the visuo-motor training groups. Each pair of participants assigned to the visual group will be randomly yoked to o</w:t>
      </w:r>
      <w:r>
        <w:rPr>
          <w:rFonts w:ascii="Times New Roman" w:eastAsia="Times New Roman" w:hAnsi="Times New Roman" w:cs="Times New Roman"/>
          <w:sz w:val="24"/>
          <w:szCs w:val="24"/>
        </w:rPr>
        <w:t>ne reference participant in the visuo-motor group. Participants will observe the visual output of their reference participant’s tracing overlaid on the corresponding template that was traced, in the same order as it was performed. One of these participants</w:t>
      </w:r>
      <w:r>
        <w:rPr>
          <w:rFonts w:ascii="Times New Roman" w:eastAsia="Times New Roman" w:hAnsi="Times New Roman" w:cs="Times New Roman"/>
          <w:sz w:val="24"/>
          <w:szCs w:val="24"/>
        </w:rPr>
        <w:t xml:space="preserve"> will be assigned to the</w:t>
      </w:r>
      <w:r>
        <w:rPr>
          <w:rFonts w:ascii="Times New Roman" w:eastAsia="Times New Roman" w:hAnsi="Times New Roman" w:cs="Times New Roman"/>
          <w:b/>
          <w:sz w:val="24"/>
          <w:szCs w:val="24"/>
        </w:rPr>
        <w:t xml:space="preserve"> </w:t>
      </w:r>
      <w:r>
        <w:rPr>
          <w:rFonts w:ascii="Times New Roman" w:eastAsia="Times New Roman" w:hAnsi="Times New Roman" w:cs="Times New Roman"/>
          <w:i/>
          <w:sz w:val="24"/>
          <w:szCs w:val="24"/>
        </w:rPr>
        <w:t>dynamic visual input</w:t>
      </w:r>
      <w:r>
        <w:rPr>
          <w:rFonts w:ascii="Times New Roman" w:eastAsia="Times New Roman" w:hAnsi="Times New Roman" w:cs="Times New Roman"/>
          <w:sz w:val="24"/>
          <w:szCs w:val="24"/>
        </w:rPr>
        <w:t xml:space="preserve"> training group and observe videos of the reference participant’s produced traces evolve over time, and the other participant will be assigned to the </w:t>
      </w:r>
      <w:r>
        <w:rPr>
          <w:rFonts w:ascii="Times New Roman" w:eastAsia="Times New Roman" w:hAnsi="Times New Roman" w:cs="Times New Roman"/>
          <w:i/>
          <w:sz w:val="24"/>
          <w:szCs w:val="24"/>
        </w:rPr>
        <w:t>static visual input</w:t>
      </w:r>
      <w:r>
        <w:rPr>
          <w:rFonts w:ascii="Times New Roman" w:eastAsia="Times New Roman" w:hAnsi="Times New Roman" w:cs="Times New Roman"/>
          <w:sz w:val="24"/>
          <w:szCs w:val="24"/>
        </w:rPr>
        <w:t xml:space="preserve"> training group and observe a static image</w:t>
      </w:r>
      <w:r>
        <w:rPr>
          <w:rFonts w:ascii="Times New Roman" w:eastAsia="Times New Roman" w:hAnsi="Times New Roman" w:cs="Times New Roman"/>
          <w:sz w:val="24"/>
          <w:szCs w:val="24"/>
        </w:rPr>
        <w:t xml:space="preserve"> of the full end-point trace, appearing at once and presented for the duration it took to be traced (Fig 3B lower panel). </w:t>
      </w:r>
    </w:p>
    <w:p w14:paraId="00000031" w14:textId="77777777" w:rsidR="00EE5CFF" w:rsidRDefault="00281F89">
      <w:pPr>
        <w:spacing w:before="240"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all training regimens, shapes will be presented in the center of the screen and take up 14 degrees of visual angle. Each shape wi</w:t>
      </w:r>
      <w:r>
        <w:rPr>
          <w:rFonts w:ascii="Times New Roman" w:eastAsia="Times New Roman" w:hAnsi="Times New Roman" w:cs="Times New Roman"/>
          <w:sz w:val="24"/>
          <w:szCs w:val="24"/>
        </w:rPr>
        <w:t>ll be repeatedly traced or observed 25 times throughout each training session, for an overall of 200 trials per training session (8 shapes x 25 repetitions). Based on our pilot experiments, this takes approximately 50 minutes to complete in the first sessi</w:t>
      </w:r>
      <w:r>
        <w:rPr>
          <w:rFonts w:ascii="Times New Roman" w:eastAsia="Times New Roman" w:hAnsi="Times New Roman" w:cs="Times New Roman"/>
          <w:sz w:val="24"/>
          <w:szCs w:val="24"/>
        </w:rPr>
        <w:t xml:space="preserve">on, and duration decreases as participants become more skilled and increase their movement speed. Our pilot results (Fig. 3) indicate that this amount of training corresponds to concurrent improvement in visual perception. Further exploration is needed to </w:t>
      </w:r>
      <w:r>
        <w:rPr>
          <w:rFonts w:ascii="Times New Roman" w:eastAsia="Times New Roman" w:hAnsi="Times New Roman" w:cs="Times New Roman"/>
          <w:sz w:val="24"/>
          <w:szCs w:val="24"/>
        </w:rPr>
        <w:t>ascertain the different training conditions that are most efficient in inducing this improvement.</w:t>
      </w:r>
    </w:p>
    <w:p w14:paraId="00000032"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complete experiment will include 3 sessions overall, within an 8-day period: 2 sessions on consecutive days for the training regimen, and another post-tra</w:t>
      </w:r>
      <w:r>
        <w:rPr>
          <w:rFonts w:ascii="Times New Roman" w:eastAsia="Times New Roman" w:hAnsi="Times New Roman" w:cs="Times New Roman"/>
          <w:sz w:val="24"/>
          <w:szCs w:val="24"/>
        </w:rPr>
        <w:t xml:space="preserve">ining assessment session (1 week after the first training session) to measure retention of visual shape discrimination. Each of the two training sessions will start and end with an </w:t>
      </w:r>
      <w:r>
        <w:rPr>
          <w:rFonts w:ascii="Times New Roman" w:eastAsia="Times New Roman" w:hAnsi="Times New Roman" w:cs="Times New Roman"/>
          <w:i/>
          <w:sz w:val="24"/>
          <w:szCs w:val="24"/>
        </w:rPr>
        <w:t>assessment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of visual discrimination </w:t>
      </w:r>
      <w:r>
        <w:rPr>
          <w:rFonts w:ascii="Times New Roman" w:eastAsia="Times New Roman" w:hAnsi="Times New Roman" w:cs="Times New Roman"/>
          <w:sz w:val="24"/>
          <w:szCs w:val="24"/>
        </w:rPr>
        <w:t>between the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trained shapes, before and </w:t>
      </w:r>
      <w:r>
        <w:rPr>
          <w:rFonts w:ascii="Times New Roman" w:eastAsia="Times New Roman" w:hAnsi="Times New Roman" w:cs="Times New Roman"/>
          <w:sz w:val="24"/>
          <w:szCs w:val="24"/>
        </w:rPr>
        <w:t xml:space="preserve">after the </w:t>
      </w:r>
      <w:r>
        <w:rPr>
          <w:rFonts w:ascii="Times New Roman" w:eastAsia="Times New Roman" w:hAnsi="Times New Roman" w:cs="Times New Roman"/>
          <w:i/>
          <w:sz w:val="24"/>
          <w:szCs w:val="24"/>
        </w:rPr>
        <w:t>training task</w:t>
      </w:r>
      <w:r>
        <w:rPr>
          <w:rFonts w:ascii="Times New Roman" w:eastAsia="Times New Roman" w:hAnsi="Times New Roman" w:cs="Times New Roman"/>
          <w:sz w:val="24"/>
          <w:szCs w:val="24"/>
        </w:rPr>
        <w:t>. The third, post-training session will include only a visual assessment.</w:t>
      </w:r>
    </w:p>
    <w:p w14:paraId="00000033" w14:textId="77777777" w:rsidR="00EE5CFF" w:rsidRDefault="00281F89">
      <w:pPr>
        <w:spacing w:before="240"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 xml:space="preserve">Maintaining and monitoring participants’ attention throughout the training session. </w:t>
      </w:r>
      <w:r>
        <w:rPr>
          <w:rFonts w:ascii="Times New Roman" w:eastAsia="Times New Roman" w:hAnsi="Times New Roman" w:cs="Times New Roman"/>
          <w:color w:val="000000"/>
          <w:sz w:val="24"/>
          <w:szCs w:val="24"/>
        </w:rPr>
        <w:t xml:space="preserve">An additional sixteen </w:t>
      </w:r>
      <w:r>
        <w:rPr>
          <w:rFonts w:ascii="Times New Roman" w:eastAsia="Times New Roman" w:hAnsi="Times New Roman" w:cs="Times New Roman"/>
          <w:i/>
          <w:color w:val="000000"/>
          <w:sz w:val="24"/>
          <w:szCs w:val="24"/>
        </w:rPr>
        <w:t>catch trials</w:t>
      </w:r>
      <w:r>
        <w:rPr>
          <w:rFonts w:ascii="Times New Roman" w:eastAsia="Times New Roman" w:hAnsi="Times New Roman" w:cs="Times New Roman"/>
          <w:color w:val="000000"/>
          <w:sz w:val="24"/>
          <w:szCs w:val="24"/>
        </w:rPr>
        <w:t xml:space="preserve"> (2 per each shape) will be intermixed with training trials (randomly ordered) in each of the training runs. The catch task is to detect a transient increase in width of a segment of the template, persisting for 1200ms. </w:t>
      </w:r>
      <w:r>
        <w:rPr>
          <w:rFonts w:ascii="Times New Roman" w:eastAsia="Times New Roman" w:hAnsi="Times New Roman" w:cs="Times New Roman"/>
          <w:sz w:val="24"/>
          <w:szCs w:val="24"/>
        </w:rPr>
        <w:t xml:space="preserve">Our </w:t>
      </w:r>
      <w:r>
        <w:rPr>
          <w:rFonts w:ascii="Times New Roman" w:eastAsia="Times New Roman" w:hAnsi="Times New Roman" w:cs="Times New Roman"/>
          <w:color w:val="000000"/>
          <w:sz w:val="24"/>
          <w:szCs w:val="24"/>
        </w:rPr>
        <w:t xml:space="preserve">goal </w:t>
      </w:r>
      <w:r>
        <w:rPr>
          <w:rFonts w:ascii="Times New Roman" w:eastAsia="Times New Roman" w:hAnsi="Times New Roman" w:cs="Times New Roman"/>
          <w:sz w:val="24"/>
          <w:szCs w:val="24"/>
        </w:rPr>
        <w:t xml:space="preserve">with </w:t>
      </w:r>
      <w:r>
        <w:rPr>
          <w:rFonts w:ascii="Times New Roman" w:eastAsia="Times New Roman" w:hAnsi="Times New Roman" w:cs="Times New Roman"/>
          <w:color w:val="000000"/>
          <w:sz w:val="24"/>
          <w:szCs w:val="24"/>
        </w:rPr>
        <w:t>th</w:t>
      </w:r>
      <w:r>
        <w:rPr>
          <w:rFonts w:ascii="Times New Roman" w:eastAsia="Times New Roman" w:hAnsi="Times New Roman" w:cs="Times New Roman"/>
          <w:sz w:val="24"/>
          <w:szCs w:val="24"/>
        </w:rPr>
        <w:t>is</w:t>
      </w:r>
      <w:r>
        <w:rPr>
          <w:rFonts w:ascii="Times New Roman" w:eastAsia="Times New Roman" w:hAnsi="Times New Roman" w:cs="Times New Roman"/>
          <w:color w:val="000000"/>
          <w:sz w:val="24"/>
          <w:szCs w:val="24"/>
        </w:rPr>
        <w:t xml:space="preserve"> catch task is to </w:t>
      </w:r>
      <w:r>
        <w:rPr>
          <w:rFonts w:ascii="Times New Roman" w:eastAsia="Times New Roman" w:hAnsi="Times New Roman" w:cs="Times New Roman"/>
          <w:color w:val="000000"/>
          <w:sz w:val="24"/>
          <w:szCs w:val="24"/>
        </w:rPr>
        <w:t xml:space="preserve">engage the participants and motivate them to observe the template shapes, as well as the trace, in the area surrounding the pen tip. The change in thickness will </w:t>
      </w:r>
      <w:r>
        <w:rPr>
          <w:rFonts w:ascii="Times New Roman" w:eastAsia="Times New Roman" w:hAnsi="Times New Roman" w:cs="Times New Roman"/>
          <w:sz w:val="24"/>
          <w:szCs w:val="24"/>
        </w:rPr>
        <w:t xml:space="preserve">occur </w:t>
      </w:r>
      <w:r>
        <w:rPr>
          <w:rFonts w:ascii="Times New Roman" w:eastAsia="Times New Roman" w:hAnsi="Times New Roman" w:cs="Times New Roman"/>
          <w:color w:val="000000"/>
          <w:sz w:val="24"/>
          <w:szCs w:val="24"/>
        </w:rPr>
        <w:t>in one of four equal length sectors of the top half of the template shape (sector random</w:t>
      </w:r>
      <w:r>
        <w:rPr>
          <w:rFonts w:ascii="Times New Roman" w:eastAsia="Times New Roman" w:hAnsi="Times New Roman" w:cs="Times New Roman"/>
          <w:color w:val="000000"/>
          <w:sz w:val="24"/>
          <w:szCs w:val="24"/>
        </w:rPr>
        <w:t xml:space="preserve">ly assigned in each run and counterbalanced across runs) </w:t>
      </w:r>
      <w:r>
        <w:rPr>
          <w:rFonts w:ascii="Times New Roman" w:eastAsia="Times New Roman" w:hAnsi="Times New Roman" w:cs="Times New Roman"/>
          <w:sz w:val="24"/>
          <w:szCs w:val="24"/>
        </w:rPr>
        <w:t>and appear mid-through tracing of the template in the corresponding sector</w:t>
      </w:r>
      <w:r>
        <w:rPr>
          <w:rFonts w:ascii="Times New Roman" w:eastAsia="Times New Roman" w:hAnsi="Times New Roman" w:cs="Times New Roman"/>
          <w:color w:val="000000"/>
          <w:sz w:val="24"/>
          <w:szCs w:val="24"/>
        </w:rPr>
        <w:t xml:space="preserve">. The reason for not presenting catch trials in the bottom half of the shape template is that in this area, as we discovered </w:t>
      </w:r>
      <w:r>
        <w:rPr>
          <w:rFonts w:ascii="Times New Roman" w:eastAsia="Times New Roman" w:hAnsi="Times New Roman" w:cs="Times New Roman"/>
          <w:color w:val="000000"/>
          <w:sz w:val="24"/>
          <w:szCs w:val="24"/>
        </w:rPr>
        <w:t xml:space="preserve">through pilot testing, the hand may partially obstruct the template in some regions and result in missed catch trials. </w:t>
      </w:r>
    </w:p>
    <w:p w14:paraId="00000034"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At the end of each training session, participants will be given feedback on their performance on catch trials (percent of correct answer</w:t>
      </w:r>
      <w:r>
        <w:rPr>
          <w:rFonts w:ascii="Times New Roman" w:eastAsia="Times New Roman" w:hAnsi="Times New Roman" w:cs="Times New Roman"/>
          <w:color w:val="000000"/>
          <w:sz w:val="24"/>
          <w:szCs w:val="24"/>
        </w:rPr>
        <w:t xml:space="preserve">s). We will use </w:t>
      </w:r>
      <w:r>
        <w:rPr>
          <w:rFonts w:ascii="Times New Roman" w:eastAsia="Times New Roman" w:hAnsi="Times New Roman" w:cs="Times New Roman"/>
          <w:sz w:val="24"/>
          <w:szCs w:val="24"/>
        </w:rPr>
        <w:t>this percentage</w:t>
      </w:r>
      <w:r>
        <w:rPr>
          <w:rFonts w:ascii="Times New Roman" w:eastAsia="Times New Roman" w:hAnsi="Times New Roman" w:cs="Times New Roman"/>
          <w:color w:val="000000"/>
          <w:sz w:val="24"/>
          <w:szCs w:val="24"/>
        </w:rPr>
        <w:t xml:space="preserve"> to monitor the engagement of the participants and to exclude participants that respond below a predetermined threshold. More crucially, since participants cannot predict when catch trials appear they will need to maintain at</w:t>
      </w:r>
      <w:r>
        <w:rPr>
          <w:rFonts w:ascii="Times New Roman" w:eastAsia="Times New Roman" w:hAnsi="Times New Roman" w:cs="Times New Roman"/>
          <w:color w:val="000000"/>
          <w:sz w:val="24"/>
          <w:szCs w:val="24"/>
        </w:rPr>
        <w:t xml:space="preserve">tention to the tracing and the template portion being traced to not miss them. The same catch task will be performed in all training types (visuo-motor, dynamic and static visual training), to </w:t>
      </w:r>
      <w:r>
        <w:rPr>
          <w:rFonts w:ascii="Times New Roman" w:eastAsia="Times New Roman" w:hAnsi="Times New Roman" w:cs="Times New Roman"/>
          <w:sz w:val="24"/>
          <w:szCs w:val="24"/>
        </w:rPr>
        <w:t xml:space="preserve">minimize differences in attention </w:t>
      </w:r>
      <w:r>
        <w:rPr>
          <w:rFonts w:ascii="Times New Roman" w:eastAsia="Times New Roman" w:hAnsi="Times New Roman" w:cs="Times New Roman"/>
          <w:color w:val="000000"/>
          <w:sz w:val="24"/>
          <w:szCs w:val="24"/>
        </w:rPr>
        <w:t>between all training groups. </w:t>
      </w:r>
    </w:p>
    <w:p w14:paraId="00000035" w14:textId="77777777" w:rsidR="00EE5CFF" w:rsidRDefault="00281F89">
      <w:pPr>
        <w:pBdr>
          <w:top w:val="nil"/>
          <w:left w:val="nil"/>
          <w:bottom w:val="nil"/>
          <w:right w:val="nil"/>
          <w:between w:val="nil"/>
        </w:pBdr>
        <w:spacing w:before="240" w:after="48" w:line="360" w:lineRule="auto"/>
        <w:jc w:val="both"/>
        <w:rPr>
          <w:rFonts w:ascii="Times New Roman" w:eastAsia="Times New Roman" w:hAnsi="Times New Roman" w:cs="Times New Roman"/>
          <w:i/>
          <w:sz w:val="24"/>
          <w:szCs w:val="24"/>
        </w:rPr>
      </w:pPr>
      <w:bookmarkStart w:id="8" w:name="_heading=h.1fob9te" w:colFirst="0" w:colLast="0"/>
      <w:bookmarkEnd w:id="8"/>
      <w:r>
        <w:rPr>
          <w:rFonts w:ascii="Times New Roman" w:eastAsia="Times New Roman" w:hAnsi="Times New Roman" w:cs="Times New Roman"/>
          <w:i/>
          <w:noProof/>
          <w:sz w:val="24"/>
          <w:szCs w:val="24"/>
        </w:rPr>
        <w:drawing>
          <wp:inline distT="0" distB="0" distL="0" distR="0" wp14:anchorId="7801B0C1" wp14:editId="73E6E2D5">
            <wp:extent cx="6120130" cy="2413635"/>
            <wp:effectExtent l="0" t="0" r="0" b="0"/>
            <wp:docPr id="2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l="482" t="1" b="41286"/>
                    <a:stretch>
                      <a:fillRect/>
                    </a:stretch>
                  </pic:blipFill>
                  <pic:spPr>
                    <a:xfrm>
                      <a:off x="0" y="0"/>
                      <a:ext cx="6120130" cy="2413635"/>
                    </a:xfrm>
                    <a:prstGeom prst="rect">
                      <a:avLst/>
                    </a:prstGeom>
                    <a:ln/>
                  </pic:spPr>
                </pic:pic>
              </a:graphicData>
            </a:graphic>
          </wp:inline>
        </w:drawing>
      </w:r>
    </w:p>
    <w:p w14:paraId="00000036" w14:textId="77777777" w:rsidR="00EE5CFF" w:rsidRDefault="00281F89">
      <w:pPr>
        <w:pBdr>
          <w:top w:val="nil"/>
          <w:left w:val="nil"/>
          <w:bottom w:val="nil"/>
          <w:right w:val="nil"/>
          <w:between w:val="nil"/>
        </w:pBdr>
        <w:spacing w:before="240" w:after="48" w:line="360" w:lineRule="auto"/>
        <w:jc w:val="both"/>
        <w:rPr>
          <w:rFonts w:ascii="Times New Roman" w:eastAsia="Times New Roman" w:hAnsi="Times New Roman" w:cs="Times New Roman"/>
          <w:i/>
          <w:sz w:val="24"/>
          <w:szCs w:val="24"/>
        </w:rPr>
      </w:pPr>
      <w:bookmarkStart w:id="9" w:name="_heading=h.zdtsgoqde1ig" w:colFirst="0" w:colLast="0"/>
      <w:bookmarkEnd w:id="9"/>
      <w:r>
        <w:rPr>
          <w:rFonts w:ascii="Times New Roman" w:eastAsia="Times New Roman" w:hAnsi="Times New Roman" w:cs="Times New Roman"/>
          <w:i/>
          <w:noProof/>
          <w:sz w:val="24"/>
          <w:szCs w:val="24"/>
        </w:rPr>
        <w:drawing>
          <wp:inline distT="114300" distB="114300" distL="114300" distR="114300" wp14:anchorId="7B98F5FE" wp14:editId="362211C7">
            <wp:extent cx="3486150" cy="1447800"/>
            <wp:effectExtent l="0" t="0" r="0" b="0"/>
            <wp:docPr id="2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486150" cy="1447800"/>
                    </a:xfrm>
                    <a:prstGeom prst="rect">
                      <a:avLst/>
                    </a:prstGeom>
                    <a:ln/>
                  </pic:spPr>
                </pic:pic>
              </a:graphicData>
            </a:graphic>
          </wp:inline>
        </w:drawing>
      </w:r>
      <w:r>
        <w:rPr>
          <w:rFonts w:ascii="Times New Roman" w:eastAsia="Times New Roman" w:hAnsi="Times New Roman" w:cs="Times New Roman"/>
          <w:i/>
          <w:sz w:val="24"/>
          <w:szCs w:val="24"/>
        </w:rPr>
        <w:t>C.</w:t>
      </w:r>
    </w:p>
    <w:p w14:paraId="00000037" w14:textId="77777777" w:rsidR="00EE5CFF" w:rsidRDefault="00281F89">
      <w:pPr>
        <w:pBdr>
          <w:top w:val="nil"/>
          <w:left w:val="nil"/>
          <w:bottom w:val="nil"/>
          <w:right w:val="nil"/>
          <w:between w:val="nil"/>
        </w:pBdr>
        <w:spacing w:before="240"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Fig 3. Experimental tasks.</w:t>
      </w:r>
      <w:r>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A.</w:t>
      </w:r>
      <w:r>
        <w:rPr>
          <w:rFonts w:ascii="Times New Roman" w:eastAsia="Times New Roman" w:hAnsi="Times New Roman" w:cs="Times New Roman"/>
          <w:i/>
          <w:sz w:val="24"/>
          <w:szCs w:val="24"/>
        </w:rPr>
        <w:t xml:space="preserve"> Visual assessment design - delayed match to sample. Participants will be presented with a target shape for 1000ms, followed by a visual mask, and an array of all the 8 shapes in the training set from which they will nee</w:t>
      </w:r>
      <w:r>
        <w:rPr>
          <w:rFonts w:ascii="Times New Roman" w:eastAsia="Times New Roman" w:hAnsi="Times New Roman" w:cs="Times New Roman"/>
          <w:i/>
          <w:sz w:val="24"/>
          <w:szCs w:val="24"/>
        </w:rPr>
        <w:t xml:space="preserve">d to indicate which was the target. </w:t>
      </w:r>
      <w:r>
        <w:rPr>
          <w:rFonts w:ascii="Times New Roman" w:eastAsia="Times New Roman" w:hAnsi="Times New Roman" w:cs="Times New Roman"/>
          <w:b/>
          <w:i/>
          <w:sz w:val="24"/>
          <w:szCs w:val="24"/>
        </w:rPr>
        <w:t xml:space="preserve">B. </w:t>
      </w:r>
      <w:r>
        <w:rPr>
          <w:rFonts w:ascii="Times New Roman" w:eastAsia="Times New Roman" w:hAnsi="Times New Roman" w:cs="Times New Roman"/>
          <w:i/>
          <w:sz w:val="24"/>
          <w:szCs w:val="24"/>
        </w:rPr>
        <w:t xml:space="preserve">Training conditions scheme. The visuo-motor condition (upper panel) will consist of active tracing of the entire shape using either the right or left hand. The visual dynamic condition (left lower panel) will consist </w:t>
      </w:r>
      <w:r>
        <w:rPr>
          <w:rFonts w:ascii="Times New Roman" w:eastAsia="Times New Roman" w:hAnsi="Times New Roman" w:cs="Times New Roman"/>
          <w:i/>
          <w:sz w:val="24"/>
          <w:szCs w:val="24"/>
        </w:rPr>
        <w:t xml:space="preserve">of a replay of the same traces from the visuo-motor condition. The visual static condition (right lower panel) will consist of observing the complete trace for the same amount of time it took to trace it. </w:t>
      </w:r>
      <w:r>
        <w:rPr>
          <w:rFonts w:ascii="Times New Roman" w:eastAsia="Times New Roman" w:hAnsi="Times New Roman" w:cs="Times New Roman"/>
          <w:b/>
          <w:i/>
          <w:sz w:val="24"/>
          <w:szCs w:val="24"/>
        </w:rPr>
        <w:t xml:space="preserve">C. </w:t>
      </w:r>
      <w:r>
        <w:rPr>
          <w:rFonts w:ascii="Times New Roman" w:eastAsia="Times New Roman" w:hAnsi="Times New Roman" w:cs="Times New Roman"/>
          <w:i/>
          <w:sz w:val="24"/>
          <w:szCs w:val="24"/>
        </w:rPr>
        <w:t>Experiment flow.</w:t>
      </w:r>
    </w:p>
    <w:p w14:paraId="00000038" w14:textId="77777777" w:rsidR="00EE5CFF" w:rsidRDefault="00281F89">
      <w:pPr>
        <w:spacing w:before="240"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Visual discrimination learning measure: </w:t>
      </w:r>
      <w:r>
        <w:rPr>
          <w:rFonts w:ascii="Times New Roman" w:eastAsia="Times New Roman" w:hAnsi="Times New Roman" w:cs="Times New Roman"/>
          <w:color w:val="000000"/>
          <w:sz w:val="24"/>
          <w:szCs w:val="24"/>
        </w:rPr>
        <w:t>For each assessment task, we will define performance as the percent of correct responses (hits) in the template matching task. Visual discrimination learning will be assessed as improvement following training, quanti</w:t>
      </w:r>
      <w:r>
        <w:rPr>
          <w:rFonts w:ascii="Times New Roman" w:eastAsia="Times New Roman" w:hAnsi="Times New Roman" w:cs="Times New Roman"/>
          <w:color w:val="000000"/>
          <w:sz w:val="24"/>
          <w:szCs w:val="24"/>
        </w:rPr>
        <w:t xml:space="preserve">fied as the difference in performance </w:t>
      </w:r>
      <w:r>
        <w:rPr>
          <w:rFonts w:ascii="Times New Roman" w:eastAsia="Times New Roman" w:hAnsi="Times New Roman" w:cs="Times New Roman"/>
          <w:sz w:val="24"/>
          <w:szCs w:val="24"/>
        </w:rPr>
        <w:t xml:space="preserve">between </w:t>
      </w:r>
      <w:r>
        <w:rPr>
          <w:rFonts w:ascii="Times New Roman" w:eastAsia="Times New Roman" w:hAnsi="Times New Roman" w:cs="Times New Roman"/>
          <w:color w:val="000000"/>
          <w:sz w:val="24"/>
          <w:szCs w:val="24"/>
        </w:rPr>
        <w:t xml:space="preserve">assessment tasks, within/across </w:t>
      </w:r>
      <w:sdt>
        <w:sdtPr>
          <w:tag w:val="goog_rdk_6"/>
          <w:id w:val="1016195813"/>
        </w:sdtPr>
        <w:sdtEndPr/>
        <w:sdtContent/>
      </w:sdt>
      <w:sdt>
        <w:sdtPr>
          <w:tag w:val="goog_rdk_7"/>
          <w:id w:val="-994026015"/>
        </w:sdtPr>
        <w:sdtEndPr/>
        <w:sdtContent/>
      </w:sdt>
      <w:r>
        <w:rPr>
          <w:rFonts w:ascii="Times New Roman" w:eastAsia="Times New Roman" w:hAnsi="Times New Roman" w:cs="Times New Roman"/>
          <w:color w:val="000000"/>
          <w:sz w:val="24"/>
          <w:szCs w:val="24"/>
        </w:rPr>
        <w:t>days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Longitudinal learning</w:t>
      </w:r>
      <w:r>
        <w:rPr>
          <w:rFonts w:ascii="Times New Roman" w:eastAsia="Times New Roman" w:hAnsi="Times New Roman" w:cs="Times New Roman"/>
          <w:color w:val="000000"/>
          <w:sz w:val="24"/>
          <w:szCs w:val="24"/>
        </w:rPr>
        <w:t xml:space="preserve"> will be measured across the (two) training sessions and </w:t>
      </w:r>
      <w:r>
        <w:rPr>
          <w:rFonts w:ascii="Times New Roman" w:eastAsia="Times New Roman" w:hAnsi="Times New Roman" w:cs="Times New Roman"/>
          <w:i/>
          <w:color w:val="000000"/>
          <w:sz w:val="24"/>
          <w:szCs w:val="24"/>
        </w:rPr>
        <w:t>retention</w:t>
      </w:r>
      <w:r>
        <w:rPr>
          <w:rFonts w:ascii="Times New Roman" w:eastAsia="Times New Roman" w:hAnsi="Times New Roman" w:cs="Times New Roman"/>
          <w:color w:val="000000"/>
          <w:sz w:val="24"/>
          <w:szCs w:val="24"/>
        </w:rPr>
        <w:t xml:space="preserve"> will be assessed by measuring performance in the (third) retention session</w:t>
      </w:r>
      <w:r>
        <w:rPr>
          <w:rFonts w:ascii="Times New Roman" w:eastAsia="Times New Roman" w:hAnsi="Times New Roman" w:cs="Times New Roman"/>
          <w:color w:val="000000"/>
          <w:sz w:val="24"/>
          <w:szCs w:val="24"/>
        </w:rPr>
        <w:t xml:space="preserve">. </w:t>
      </w:r>
    </w:p>
    <w:p w14:paraId="00000039" w14:textId="77777777" w:rsidR="00EE5CFF" w:rsidRDefault="00281F89">
      <w:pPr>
        <w:spacing w:before="240"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Tracing evaluation: </w:t>
      </w:r>
      <w:r>
        <w:rPr>
          <w:rFonts w:ascii="Times New Roman" w:eastAsia="Times New Roman" w:hAnsi="Times New Roman" w:cs="Times New Roman"/>
          <w:sz w:val="24"/>
          <w:szCs w:val="24"/>
        </w:rPr>
        <w:t xml:space="preserve">To measure differences in the quality of visuo-motor tracing, which serves as the output of the visuo-motor training conditions and the input of the visual conditions, we will assess: </w:t>
      </w:r>
    </w:p>
    <w:p w14:paraId="0000003A"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The </w:t>
      </w:r>
      <w:r>
        <w:rPr>
          <w:rFonts w:ascii="Times New Roman" w:eastAsia="Times New Roman" w:hAnsi="Times New Roman" w:cs="Times New Roman"/>
          <w:i/>
          <w:sz w:val="24"/>
          <w:szCs w:val="24"/>
        </w:rPr>
        <w:t>variability</w:t>
      </w:r>
      <w:r>
        <w:rPr>
          <w:rFonts w:ascii="Times New Roman" w:eastAsia="Times New Roman" w:hAnsi="Times New Roman" w:cs="Times New Roman"/>
          <w:sz w:val="24"/>
          <w:szCs w:val="24"/>
        </w:rPr>
        <w:t xml:space="preserve"> of repeated tracings of each</w:t>
      </w:r>
      <w:r>
        <w:rPr>
          <w:rFonts w:ascii="Times New Roman" w:eastAsia="Times New Roman" w:hAnsi="Times New Roman" w:cs="Times New Roman"/>
          <w:sz w:val="24"/>
          <w:szCs w:val="24"/>
        </w:rPr>
        <w:t xml:space="preserve"> participant over time, which reflects their ability to perform tracing in a consistent manner.</w:t>
      </w:r>
    </w:p>
    <w:p w14:paraId="0000003B"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The </w:t>
      </w:r>
      <w:r>
        <w:rPr>
          <w:rFonts w:ascii="Times New Roman" w:eastAsia="Times New Roman" w:hAnsi="Times New Roman" w:cs="Times New Roman"/>
          <w:i/>
          <w:sz w:val="24"/>
          <w:szCs w:val="24"/>
        </w:rPr>
        <w:t>accuracy</w:t>
      </w:r>
      <w:r>
        <w:rPr>
          <w:rFonts w:ascii="Times New Roman" w:eastAsia="Times New Roman" w:hAnsi="Times New Roman" w:cs="Times New Roman"/>
          <w:sz w:val="24"/>
          <w:szCs w:val="24"/>
        </w:rPr>
        <w:t xml:space="preserve"> of the participants' tracings (e.g., compared to the reference shapes), which reflects their ability to coordinate hand movement in congruence </w:t>
      </w:r>
      <w:r>
        <w:rPr>
          <w:rFonts w:ascii="Times New Roman" w:eastAsia="Times New Roman" w:hAnsi="Times New Roman" w:cs="Times New Roman"/>
          <w:sz w:val="24"/>
          <w:szCs w:val="24"/>
        </w:rPr>
        <w:t>with the visual shape template</w:t>
      </w:r>
      <w:r>
        <w:rPr>
          <w:rFonts w:ascii="Times New Roman" w:eastAsia="Times New Roman" w:hAnsi="Times New Roman" w:cs="Times New Roman"/>
          <w:sz w:val="24"/>
          <w:szCs w:val="24"/>
          <w:vertAlign w:val="superscript"/>
        </w:rPr>
        <w:t>62–64</w:t>
      </w:r>
      <w:r>
        <w:rPr>
          <w:rFonts w:ascii="Times New Roman" w:eastAsia="Times New Roman" w:hAnsi="Times New Roman" w:cs="Times New Roman"/>
          <w:sz w:val="24"/>
          <w:szCs w:val="24"/>
        </w:rPr>
        <w:t>.</w:t>
      </w:r>
    </w:p>
    <w:p w14:paraId="0000003C"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The characteristics of the </w:t>
      </w:r>
      <w:r>
        <w:rPr>
          <w:rFonts w:ascii="Times New Roman" w:eastAsia="Times New Roman" w:hAnsi="Times New Roman" w:cs="Times New Roman"/>
          <w:color w:val="000000"/>
          <w:sz w:val="24"/>
          <w:szCs w:val="24"/>
        </w:rPr>
        <w:t>dynamical evolution of tracing by applying measures of movement k</w:t>
      </w:r>
      <w:r>
        <w:rPr>
          <w:rFonts w:ascii="Times New Roman" w:eastAsia="Times New Roman" w:hAnsi="Times New Roman" w:cs="Times New Roman"/>
          <w:sz w:val="24"/>
          <w:szCs w:val="24"/>
        </w:rPr>
        <w:t xml:space="preserve">inematics which reflect </w:t>
      </w:r>
      <w:r>
        <w:rPr>
          <w:rFonts w:ascii="Times New Roman" w:eastAsia="Times New Roman" w:hAnsi="Times New Roman" w:cs="Times New Roman"/>
          <w:i/>
          <w:sz w:val="24"/>
          <w:szCs w:val="24"/>
        </w:rPr>
        <w:t>motor skill</w:t>
      </w:r>
      <w:r>
        <w:rPr>
          <w:rFonts w:ascii="Times New Roman" w:eastAsia="Times New Roman" w:hAnsi="Times New Roman" w:cs="Times New Roman"/>
          <w:sz w:val="24"/>
          <w:szCs w:val="24"/>
        </w:rPr>
        <w:t xml:space="preserve"> and acquisition of a motor sequence planning strategy. </w:t>
      </w:r>
    </w:p>
    <w:p w14:paraId="0000003D"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tracing measures and thei</w:t>
      </w:r>
      <w:r>
        <w:rPr>
          <w:rFonts w:ascii="Times New Roman" w:eastAsia="Times New Roman" w:hAnsi="Times New Roman" w:cs="Times New Roman"/>
          <w:sz w:val="24"/>
          <w:szCs w:val="24"/>
        </w:rPr>
        <w:t xml:space="preserve">r evolution across time will be compared between participants trained with right versus left hand training conditions. We will also use these analyses to correlate (across participants) between motor skill and visual learning (see below, analysis 3). </w:t>
      </w:r>
    </w:p>
    <w:p w14:paraId="0000003E"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Specifically, to assess (1) </w:t>
      </w:r>
      <w:r>
        <w:rPr>
          <w:rFonts w:ascii="Times New Roman" w:eastAsia="Times New Roman" w:hAnsi="Times New Roman" w:cs="Times New Roman"/>
          <w:i/>
          <w:sz w:val="24"/>
          <w:szCs w:val="24"/>
        </w:rPr>
        <w:t>shape variability</w:t>
      </w:r>
      <w:r>
        <w:rPr>
          <w:rFonts w:ascii="Times New Roman" w:eastAsia="Times New Roman" w:hAnsi="Times New Roman" w:cs="Times New Roman"/>
          <w:sz w:val="24"/>
          <w:szCs w:val="24"/>
        </w:rPr>
        <w:t xml:space="preserve">, we will tailor the analyses to the specifics of our dataset. </w:t>
      </w:r>
      <w:sdt>
        <w:sdtPr>
          <w:tag w:val="goog_rdk_8"/>
          <w:id w:val="-1383554674"/>
        </w:sdtPr>
        <w:sdtEndPr/>
        <w:sdtContent/>
      </w:sdt>
      <w:r>
        <w:rPr>
          <w:rFonts w:ascii="Times New Roman" w:eastAsia="Times New Roman" w:hAnsi="Times New Roman" w:cs="Times New Roman"/>
          <w:sz w:val="24"/>
          <w:szCs w:val="24"/>
        </w:rPr>
        <w:t>This, since meaningful quantitative measures and comparisons of 'shape' are notoriously difficult to obtain, especially when these metrics are ass</w:t>
      </w:r>
      <w:r>
        <w:rPr>
          <w:rFonts w:ascii="Times New Roman" w:eastAsia="Times New Roman" w:hAnsi="Times New Roman" w:cs="Times New Roman"/>
          <w:sz w:val="24"/>
          <w:szCs w:val="24"/>
        </w:rPr>
        <w:t xml:space="preserve">umed to be perceptually relevant, </w:t>
      </w:r>
      <w:proofErr w:type="gramStart"/>
      <w:r>
        <w:rPr>
          <w:rFonts w:ascii="Times New Roman" w:eastAsia="Times New Roman" w:hAnsi="Times New Roman" w:cs="Times New Roman"/>
          <w:sz w:val="24"/>
          <w:szCs w:val="24"/>
        </w:rPr>
        <w:t>so as to</w:t>
      </w:r>
      <w:proofErr w:type="gramEnd"/>
      <w:r>
        <w:rPr>
          <w:rFonts w:ascii="Times New Roman" w:eastAsia="Times New Roman" w:hAnsi="Times New Roman" w:cs="Times New Roman"/>
          <w:sz w:val="24"/>
          <w:szCs w:val="24"/>
        </w:rPr>
        <w:t xml:space="preserve"> be used psychophysically</w:t>
      </w:r>
      <w:r>
        <w:rPr>
          <w:rFonts w:ascii="Times New Roman" w:eastAsia="Times New Roman" w:hAnsi="Times New Roman" w:cs="Times New Roman"/>
          <w:sz w:val="24"/>
          <w:szCs w:val="24"/>
          <w:vertAlign w:val="superscript"/>
        </w:rPr>
        <w:t>49–51</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our approach relies on an ensemble of measures, many defined in scale-space, which allow for analysis and comparison of global and local spatiotemporal features of the </w:t>
      </w:r>
      <w:r>
        <w:rPr>
          <w:rFonts w:ascii="Times New Roman" w:eastAsia="Times New Roman" w:hAnsi="Times New Roman" w:cs="Times New Roman"/>
          <w:sz w:val="24"/>
          <w:szCs w:val="24"/>
        </w:rPr>
        <w:t>stimuli and responses. First-order measures (such as aspect ratio, area, path length, etc.) can be further combined to produce higher-order metrics such as complexity and compactness. Differentiation of these first-order measures then yield the differentia</w:t>
      </w:r>
      <w:r>
        <w:rPr>
          <w:rFonts w:ascii="Times New Roman" w:eastAsia="Times New Roman" w:hAnsi="Times New Roman" w:cs="Times New Roman"/>
          <w:sz w:val="24"/>
          <w:szCs w:val="24"/>
        </w:rPr>
        <w:t xml:space="preserve">l geometry (gradients, </w:t>
      </w:r>
      <w:r>
        <w:rPr>
          <w:rFonts w:ascii="Times New Roman" w:eastAsia="Times New Roman" w:hAnsi="Times New Roman" w:cs="Times New Roman"/>
          <w:sz w:val="24"/>
          <w:szCs w:val="24"/>
        </w:rPr>
        <w:lastRenderedPageBreak/>
        <w:t xml:space="preserve">curvatures, and such, as well as even higher order integration and differentiation of them) that can be further considered at a range of global-to-local scales (e.g., a scale-space). </w:t>
      </w:r>
    </w:p>
    <w:p w14:paraId="0000003F"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assess (2) </w:t>
      </w:r>
      <w:r>
        <w:rPr>
          <w:rFonts w:ascii="Times New Roman" w:eastAsia="Times New Roman" w:hAnsi="Times New Roman" w:cs="Times New Roman"/>
          <w:i/>
          <w:sz w:val="24"/>
          <w:szCs w:val="24"/>
        </w:rPr>
        <w:t xml:space="preserve">tracing accuracy </w:t>
      </w:r>
      <w:r>
        <w:rPr>
          <w:rFonts w:ascii="Times New Roman" w:eastAsia="Times New Roman" w:hAnsi="Times New Roman" w:cs="Times New Roman"/>
          <w:sz w:val="24"/>
          <w:szCs w:val="24"/>
        </w:rPr>
        <w:t>(differences betwe</w:t>
      </w:r>
      <w:r>
        <w:rPr>
          <w:rFonts w:ascii="Times New Roman" w:eastAsia="Times New Roman" w:hAnsi="Times New Roman" w:cs="Times New Roman"/>
          <w:sz w:val="24"/>
          <w:szCs w:val="24"/>
        </w:rPr>
        <w:t xml:space="preserve">en reference template shapes and participant tracings), we will use difference and distance measures, such as the Wasserstein (aka earth mover’s), area between tracing and the corresponding reference pattern, and </w:t>
      </w:r>
      <w:proofErr w:type="spellStart"/>
      <w:r>
        <w:rPr>
          <w:rFonts w:ascii="Times New Roman" w:eastAsia="Times New Roman" w:hAnsi="Times New Roman" w:cs="Times New Roman"/>
          <w:sz w:val="24"/>
          <w:szCs w:val="24"/>
        </w:rPr>
        <w:t>Pompeiu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Hausdorff</w:t>
      </w:r>
      <w:proofErr w:type="spellEnd"/>
      <w:r>
        <w:rPr>
          <w:rFonts w:ascii="Times New Roman" w:eastAsia="Times New Roman" w:hAnsi="Times New Roman" w:cs="Times New Roman"/>
          <w:sz w:val="24"/>
          <w:szCs w:val="24"/>
        </w:rPr>
        <w:t xml:space="preserve"> distances</w:t>
      </w:r>
      <w:r>
        <w:rPr>
          <w:rFonts w:ascii="Times New Roman" w:eastAsia="Times New Roman" w:hAnsi="Times New Roman" w:cs="Times New Roman"/>
          <w:sz w:val="24"/>
          <w:szCs w:val="24"/>
          <w:vertAlign w:val="superscript"/>
        </w:rPr>
        <w:t>52</w:t>
      </w:r>
      <w:r>
        <w:rPr>
          <w:rFonts w:ascii="Times New Roman" w:eastAsia="Times New Roman" w:hAnsi="Times New Roman" w:cs="Times New Roman"/>
          <w:sz w:val="24"/>
          <w:szCs w:val="24"/>
        </w:rPr>
        <w:t xml:space="preserve">. </w:t>
      </w:r>
    </w:p>
    <w:p w14:paraId="00000040"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assess (</w:t>
      </w:r>
      <w:r>
        <w:rPr>
          <w:rFonts w:ascii="Times New Roman" w:eastAsia="Times New Roman" w:hAnsi="Times New Roman" w:cs="Times New Roman"/>
          <w:sz w:val="24"/>
          <w:szCs w:val="24"/>
        </w:rPr>
        <w:t xml:space="preserve">3) </w:t>
      </w:r>
      <w:r>
        <w:rPr>
          <w:rFonts w:ascii="Times New Roman" w:eastAsia="Times New Roman" w:hAnsi="Times New Roman" w:cs="Times New Roman"/>
          <w:i/>
          <w:sz w:val="24"/>
          <w:szCs w:val="24"/>
        </w:rPr>
        <w:t xml:space="preserve">motor skill </w:t>
      </w:r>
      <w:r>
        <w:rPr>
          <w:rFonts w:ascii="Times New Roman" w:eastAsia="Times New Roman" w:hAnsi="Times New Roman" w:cs="Times New Roman"/>
          <w:sz w:val="24"/>
          <w:szCs w:val="24"/>
        </w:rPr>
        <w:t>improvement, defined as greater co-articulation among consecutive motion segments</w:t>
      </w:r>
      <w:r>
        <w:rPr>
          <w:rFonts w:ascii="Times New Roman" w:eastAsia="Times New Roman" w:hAnsi="Times New Roman" w:cs="Times New Roman"/>
          <w:sz w:val="24"/>
          <w:szCs w:val="24"/>
          <w:vertAlign w:val="superscript"/>
        </w:rPr>
        <w:t>28</w:t>
      </w:r>
      <w:r>
        <w:rPr>
          <w:rFonts w:ascii="Times New Roman" w:eastAsia="Times New Roman" w:hAnsi="Times New Roman" w:cs="Times New Roman"/>
          <w:sz w:val="24"/>
          <w:szCs w:val="24"/>
        </w:rPr>
        <w:t xml:space="preserve"> resulting in greater length of motion segments</w:t>
      </w:r>
      <w:r>
        <w:rPr>
          <w:rFonts w:ascii="Times New Roman" w:eastAsia="Times New Roman" w:hAnsi="Times New Roman" w:cs="Times New Roman"/>
          <w:sz w:val="24"/>
          <w:szCs w:val="24"/>
          <w:vertAlign w:val="superscript"/>
        </w:rPr>
        <w:t>67</w:t>
      </w:r>
      <w:r>
        <w:rPr>
          <w:rFonts w:ascii="Times New Roman" w:eastAsia="Times New Roman" w:hAnsi="Times New Roman" w:cs="Times New Roman"/>
          <w:sz w:val="24"/>
          <w:szCs w:val="24"/>
        </w:rPr>
        <w:t>, we will perform kinematic analysis of tracing movement. When production of specific patterns is well-traine</w:t>
      </w:r>
      <w:r>
        <w:rPr>
          <w:rFonts w:ascii="Times New Roman" w:eastAsia="Times New Roman" w:hAnsi="Times New Roman" w:cs="Times New Roman"/>
          <w:sz w:val="24"/>
          <w:szCs w:val="24"/>
        </w:rPr>
        <w:t>d, it begins being controlled through global motion planning</w:t>
      </w:r>
      <w:r>
        <w:rPr>
          <w:rFonts w:ascii="Times New Roman" w:eastAsia="Times New Roman" w:hAnsi="Times New Roman" w:cs="Times New Roman"/>
          <w:sz w:val="24"/>
          <w:szCs w:val="24"/>
          <w:vertAlign w:val="superscript"/>
        </w:rPr>
        <w:t>29</w:t>
      </w:r>
      <w:r>
        <w:rPr>
          <w:rFonts w:ascii="Times New Roman" w:eastAsia="Times New Roman" w:hAnsi="Times New Roman" w:cs="Times New Roman"/>
          <w:sz w:val="24"/>
          <w:szCs w:val="24"/>
        </w:rPr>
        <w:t>, as reflected by a reduction in online corrections of the path and in smoother and less segmented movement. Learning therefore requires some level of representation of the shape of the path, wh</w:t>
      </w:r>
      <w:r>
        <w:rPr>
          <w:rFonts w:ascii="Times New Roman" w:eastAsia="Times New Roman" w:hAnsi="Times New Roman" w:cs="Times New Roman"/>
          <w:sz w:val="24"/>
          <w:szCs w:val="24"/>
        </w:rPr>
        <w:t>ich may in turn aid visual shape processing and learning. We will examine whether the development over practice of smooth concatenation of the movement elements used to assemble the shape</w:t>
      </w:r>
      <w:r>
        <w:rPr>
          <w:rFonts w:ascii="Times New Roman" w:eastAsia="Times New Roman" w:hAnsi="Times New Roman" w:cs="Times New Roman"/>
          <w:sz w:val="24"/>
          <w:szCs w:val="24"/>
          <w:vertAlign w:val="superscript"/>
        </w:rPr>
        <w:t>53,54</w:t>
      </w:r>
      <w:r>
        <w:rPr>
          <w:rFonts w:ascii="Times New Roman" w:eastAsia="Times New Roman" w:hAnsi="Times New Roman" w:cs="Times New Roman"/>
          <w:sz w:val="24"/>
          <w:szCs w:val="24"/>
        </w:rPr>
        <w:t xml:space="preserve"> co-varies with visual learning of the shape. </w:t>
      </w:r>
    </w:p>
    <w:p w14:paraId="00000041" w14:textId="77777777" w:rsidR="00EE5CFF" w:rsidRDefault="00281F89">
      <w:pPr>
        <w:spacing w:before="240" w:after="48" w:line="360" w:lineRule="auto"/>
        <w:jc w:val="both"/>
        <w:rPr>
          <w:rFonts w:ascii="Times New Roman" w:eastAsia="Times New Roman" w:hAnsi="Times New Roman" w:cs="Times New Roman"/>
          <w:color w:val="000000"/>
          <w:sz w:val="24"/>
          <w:szCs w:val="24"/>
        </w:rPr>
      </w:pPr>
      <w:sdt>
        <w:sdtPr>
          <w:tag w:val="goog_rdk_9"/>
          <w:id w:val="-1400672873"/>
        </w:sdtPr>
        <w:sdtEndPr/>
        <w:sdtContent>
          <w:commentRangeStart w:id="10"/>
        </w:sdtContent>
      </w:sdt>
      <w:r>
        <w:rPr>
          <w:rFonts w:ascii="Times New Roman" w:eastAsia="Times New Roman" w:hAnsi="Times New Roman" w:cs="Times New Roman"/>
          <w:b/>
          <w:color w:val="000000"/>
          <w:sz w:val="24"/>
          <w:szCs w:val="24"/>
        </w:rPr>
        <w:t xml:space="preserve">Analysis </w:t>
      </w:r>
      <w:commentRangeEnd w:id="10"/>
      <w:r>
        <w:commentReference w:id="10"/>
      </w:r>
      <w:r>
        <w:rPr>
          <w:rFonts w:ascii="Times New Roman" w:eastAsia="Times New Roman" w:hAnsi="Times New Roman" w:cs="Times New Roman"/>
          <w:b/>
          <w:color w:val="000000"/>
          <w:sz w:val="24"/>
          <w:szCs w:val="24"/>
        </w:rPr>
        <w:t>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 answer questions 1&amp;3 regarding the influence of shape production on visual shape discrimination, we will compare visual discrimination improvement following visuo-motor vs. dynamic visual training</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Similarly, to address question </w:t>
      </w: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regarding the role of </w:t>
      </w:r>
      <w:r>
        <w:rPr>
          <w:rFonts w:ascii="Times New Roman" w:eastAsia="Times New Roman" w:hAnsi="Times New Roman" w:cs="Times New Roman"/>
          <w:color w:val="000000"/>
          <w:sz w:val="24"/>
          <w:szCs w:val="24"/>
        </w:rPr>
        <w:t>dynamic visual inpu</w:t>
      </w:r>
      <w:r>
        <w:rPr>
          <w:rFonts w:ascii="Times New Roman" w:eastAsia="Times New Roman" w:hAnsi="Times New Roman" w:cs="Times New Roman"/>
          <w:sz w:val="24"/>
          <w:szCs w:val="24"/>
        </w:rPr>
        <w:t xml:space="preserve">t </w:t>
      </w:r>
      <w:r>
        <w:rPr>
          <w:rFonts w:ascii="Times New Roman" w:eastAsia="Times New Roman" w:hAnsi="Times New Roman" w:cs="Times New Roman"/>
          <w:color w:val="000000"/>
          <w:sz w:val="24"/>
          <w:szCs w:val="24"/>
        </w:rPr>
        <w:t xml:space="preserve">on visual shape discrimination, we will compare visual discrimination improvement following dynamic vs. static visual training. </w:t>
      </w:r>
      <w:r>
        <w:rPr>
          <w:rFonts w:ascii="Times New Roman" w:eastAsia="Times New Roman" w:hAnsi="Times New Roman" w:cs="Times New Roman"/>
          <w:sz w:val="24"/>
          <w:szCs w:val="24"/>
        </w:rPr>
        <w:t>These will be performed with a one-way ANOVA on the visual discrimination performance measures, collapsed a</w:t>
      </w:r>
      <w:r>
        <w:rPr>
          <w:rFonts w:ascii="Times New Roman" w:eastAsia="Times New Roman" w:hAnsi="Times New Roman" w:cs="Times New Roman"/>
          <w:sz w:val="24"/>
          <w:szCs w:val="24"/>
        </w:rPr>
        <w:t>cross hands, with training condition as an independent factor</w:t>
      </w:r>
      <w:r>
        <w:rPr>
          <w:rFonts w:ascii="Times New Roman" w:eastAsia="Times New Roman" w:hAnsi="Times New Roman" w:cs="Times New Roman"/>
          <w:color w:val="000000"/>
          <w:sz w:val="24"/>
          <w:szCs w:val="24"/>
        </w:rPr>
        <w:t>. Greater discrimination improvement in one of the training conditions will imply a facilitating effect on visual discrimination, while similar levels of discrimination improvement would imply th</w:t>
      </w:r>
      <w:r>
        <w:rPr>
          <w:rFonts w:ascii="Times New Roman" w:eastAsia="Times New Roman" w:hAnsi="Times New Roman" w:cs="Times New Roman"/>
          <w:color w:val="000000"/>
          <w:sz w:val="24"/>
          <w:szCs w:val="24"/>
        </w:rPr>
        <w:t xml:space="preserve">at visual discrimination improvement is invariant to the training </w:t>
      </w:r>
      <w:r>
        <w:rPr>
          <w:rFonts w:ascii="Times New Roman" w:eastAsia="Times New Roman" w:hAnsi="Times New Roman" w:cs="Times New Roman"/>
          <w:sz w:val="24"/>
          <w:szCs w:val="24"/>
        </w:rPr>
        <w:t>regimen</w:t>
      </w:r>
      <w:r>
        <w:rPr>
          <w:rFonts w:ascii="Times New Roman" w:eastAsia="Times New Roman" w:hAnsi="Times New Roman" w:cs="Times New Roman"/>
          <w:color w:val="000000"/>
          <w:sz w:val="24"/>
          <w:szCs w:val="24"/>
        </w:rPr>
        <w:t>.</w:t>
      </w:r>
    </w:p>
    <w:p w14:paraId="00000042" w14:textId="77777777" w:rsidR="00EE5CFF" w:rsidRDefault="00281F89">
      <w:pPr>
        <w:spacing w:before="240" w:after="48" w:line="360" w:lineRule="auto"/>
        <w:jc w:val="both"/>
        <w:rPr>
          <w:rFonts w:ascii="Times New Roman" w:eastAsia="Times New Roman" w:hAnsi="Times New Roman" w:cs="Times New Roman"/>
          <w:color w:val="000000"/>
          <w:sz w:val="24"/>
          <w:szCs w:val="24"/>
        </w:rPr>
      </w:pPr>
      <w:sdt>
        <w:sdtPr>
          <w:tag w:val="goog_rdk_10"/>
          <w:id w:val="62923755"/>
        </w:sdtPr>
        <w:sdtEndPr/>
        <w:sdtContent>
          <w:commentRangeStart w:id="11"/>
        </w:sdtContent>
      </w:sdt>
      <w:r>
        <w:rPr>
          <w:rFonts w:ascii="Times New Roman" w:eastAsia="Times New Roman" w:hAnsi="Times New Roman" w:cs="Times New Roman"/>
          <w:b/>
          <w:color w:val="000000"/>
          <w:sz w:val="24"/>
          <w:szCs w:val="24"/>
        </w:rPr>
        <w:t xml:space="preserve">Analysis </w:t>
      </w:r>
      <w:commentRangeEnd w:id="11"/>
      <w:r>
        <w:commentReference w:id="11"/>
      </w:r>
      <w:r>
        <w:rPr>
          <w:rFonts w:ascii="Times New Roman" w:eastAsia="Times New Roman" w:hAnsi="Times New Roman" w:cs="Times New Roman"/>
          <w:b/>
          <w:color w:val="000000"/>
          <w:sz w:val="24"/>
          <w:szCs w:val="24"/>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color w:val="000000"/>
          <w:sz w:val="24"/>
          <w:szCs w:val="24"/>
        </w:rPr>
        <w:t xml:space="preserve">o answer question </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 xml:space="preserve">, regarding the influence of </w:t>
      </w:r>
      <w:r>
        <w:rPr>
          <w:rFonts w:ascii="Times New Roman" w:eastAsia="Times New Roman" w:hAnsi="Times New Roman" w:cs="Times New Roman"/>
          <w:sz w:val="24"/>
          <w:szCs w:val="24"/>
        </w:rPr>
        <w:t xml:space="preserve">different motor circuits </w:t>
      </w:r>
      <w:r>
        <w:rPr>
          <w:rFonts w:ascii="Times New Roman" w:eastAsia="Times New Roman" w:hAnsi="Times New Roman" w:cs="Times New Roman"/>
          <w:color w:val="000000"/>
          <w:sz w:val="24"/>
          <w:szCs w:val="24"/>
        </w:rPr>
        <w:t xml:space="preserve">producing the trace on facilitation of visual shape discrimination, we will compare visual learning levels following right-hand vs. left-hand training. </w:t>
      </w:r>
      <w:r>
        <w:rPr>
          <w:rFonts w:ascii="Times New Roman" w:eastAsia="Times New Roman" w:hAnsi="Times New Roman" w:cs="Times New Roman"/>
          <w:sz w:val="24"/>
          <w:szCs w:val="24"/>
        </w:rPr>
        <w:t xml:space="preserve">A difference in learning between these </w:t>
      </w:r>
      <w:proofErr w:type="gramStart"/>
      <w:r>
        <w:rPr>
          <w:rFonts w:ascii="Times New Roman" w:eastAsia="Times New Roman" w:hAnsi="Times New Roman" w:cs="Times New Roman"/>
          <w:sz w:val="24"/>
          <w:szCs w:val="24"/>
        </w:rPr>
        <w:t>conditions  will</w:t>
      </w:r>
      <w:proofErr w:type="gramEnd"/>
      <w:r>
        <w:rPr>
          <w:rFonts w:ascii="Times New Roman" w:eastAsia="Times New Roman" w:hAnsi="Times New Roman" w:cs="Times New Roman"/>
          <w:sz w:val="24"/>
          <w:szCs w:val="24"/>
        </w:rPr>
        <w:t xml:space="preserve"> indicate different involvement of different moto</w:t>
      </w:r>
      <w:r>
        <w:rPr>
          <w:rFonts w:ascii="Times New Roman" w:eastAsia="Times New Roman" w:hAnsi="Times New Roman" w:cs="Times New Roman"/>
          <w:sz w:val="24"/>
          <w:szCs w:val="24"/>
        </w:rPr>
        <w:t>r circuits in learning, while s</w:t>
      </w:r>
      <w:r>
        <w:rPr>
          <w:rFonts w:ascii="Times New Roman" w:eastAsia="Times New Roman" w:hAnsi="Times New Roman" w:cs="Times New Roman"/>
          <w:color w:val="000000"/>
          <w:sz w:val="24"/>
          <w:szCs w:val="24"/>
        </w:rPr>
        <w:t xml:space="preserve">imilar levels of learning in the two visuo-motor conditions would imply that visual learning is invariant to the differences between motor circuits controlling the different hands. </w:t>
      </w:r>
    </w:p>
    <w:p w14:paraId="00000043" w14:textId="77777777" w:rsidR="00EE5CFF" w:rsidRDefault="00281F89">
      <w:pP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case we do find a difference in visual l</w:t>
      </w:r>
      <w:r>
        <w:rPr>
          <w:rFonts w:ascii="Times New Roman" w:eastAsia="Times New Roman" w:hAnsi="Times New Roman" w:cs="Times New Roman"/>
          <w:color w:val="000000"/>
          <w:sz w:val="24"/>
          <w:szCs w:val="24"/>
        </w:rPr>
        <w:t xml:space="preserve">earning between hands, a potential alternative explanation </w:t>
      </w:r>
      <w:r>
        <w:rPr>
          <w:rFonts w:ascii="Times New Roman" w:eastAsia="Times New Roman" w:hAnsi="Times New Roman" w:cs="Times New Roman"/>
          <w:sz w:val="24"/>
          <w:szCs w:val="24"/>
        </w:rPr>
        <w:t xml:space="preserve">to </w:t>
      </w:r>
      <w:r>
        <w:rPr>
          <w:rFonts w:ascii="Times New Roman" w:eastAsia="Times New Roman" w:hAnsi="Times New Roman" w:cs="Times New Roman"/>
          <w:color w:val="000000"/>
          <w:sz w:val="24"/>
          <w:szCs w:val="24"/>
        </w:rPr>
        <w:t xml:space="preserve">differences in motor circuits could be differences in visual feedback </w:t>
      </w:r>
      <w:r>
        <w:rPr>
          <w:rFonts w:ascii="Times New Roman" w:eastAsia="Times New Roman" w:hAnsi="Times New Roman" w:cs="Times New Roman"/>
          <w:sz w:val="24"/>
          <w:szCs w:val="24"/>
        </w:rPr>
        <w:t>such as the</w:t>
      </w:r>
      <w:r>
        <w:rPr>
          <w:rFonts w:ascii="Times New Roman" w:eastAsia="Times New Roman" w:hAnsi="Times New Roman" w:cs="Times New Roman"/>
          <w:color w:val="000000"/>
          <w:sz w:val="24"/>
          <w:szCs w:val="24"/>
        </w:rPr>
        <w:t xml:space="preserve"> (expected) larger variability in trace output of the left (non-dominant) hand. In such a case, a similar compari</w:t>
      </w:r>
      <w:r>
        <w:rPr>
          <w:rFonts w:ascii="Times New Roman" w:eastAsia="Times New Roman" w:hAnsi="Times New Roman" w:cs="Times New Roman"/>
          <w:color w:val="000000"/>
          <w:sz w:val="24"/>
          <w:szCs w:val="24"/>
        </w:rPr>
        <w:t xml:space="preserve">son of visual learning across hands will be performed in the dynamic visual condition. If we do not find similar learning differences across hand output in the visual dynamic </w:t>
      </w:r>
      <w:r>
        <w:rPr>
          <w:rFonts w:ascii="Times New Roman" w:eastAsia="Times New Roman" w:hAnsi="Times New Roman" w:cs="Times New Roman"/>
          <w:sz w:val="24"/>
          <w:szCs w:val="24"/>
        </w:rPr>
        <w:t>modality</w:t>
      </w:r>
      <w:r>
        <w:rPr>
          <w:rFonts w:ascii="Times New Roman" w:eastAsia="Times New Roman" w:hAnsi="Times New Roman" w:cs="Times New Roman"/>
          <w:color w:val="000000"/>
          <w:sz w:val="24"/>
          <w:szCs w:val="24"/>
        </w:rPr>
        <w:t xml:space="preserve">, we would conclude </w:t>
      </w:r>
      <w:r>
        <w:rPr>
          <w:rFonts w:ascii="Times New Roman" w:eastAsia="Times New Roman" w:hAnsi="Times New Roman" w:cs="Times New Roman"/>
          <w:color w:val="000000"/>
          <w:sz w:val="24"/>
          <w:szCs w:val="24"/>
        </w:rPr>
        <w:lastRenderedPageBreak/>
        <w:t>that variability in the visual output is not the sour</w:t>
      </w:r>
      <w:r>
        <w:rPr>
          <w:rFonts w:ascii="Times New Roman" w:eastAsia="Times New Roman" w:hAnsi="Times New Roman" w:cs="Times New Roman"/>
          <w:color w:val="000000"/>
          <w:sz w:val="24"/>
          <w:szCs w:val="24"/>
        </w:rPr>
        <w:t>ce of difference we find in the visuo-motor condition. This would point to specific, hand-dependent motor circuits that facilitate visual learning. Alternatively, if similar hand differences are also found in the dynamic visual condition, we would conclude</w:t>
      </w:r>
      <w:r>
        <w:rPr>
          <w:rFonts w:ascii="Times New Roman" w:eastAsia="Times New Roman" w:hAnsi="Times New Roman" w:cs="Times New Roman"/>
          <w:color w:val="000000"/>
          <w:sz w:val="24"/>
          <w:szCs w:val="24"/>
        </w:rPr>
        <w:t xml:space="preserve"> that hand differences in the visuo-motor condition are not specific to engagement of different motor circuits and that hand differences we find may be better explained by variability in the visual properties of the traces produced by the dominant vs. non-</w:t>
      </w:r>
      <w:r>
        <w:rPr>
          <w:rFonts w:ascii="Times New Roman" w:eastAsia="Times New Roman" w:hAnsi="Times New Roman" w:cs="Times New Roman"/>
          <w:color w:val="000000"/>
          <w:sz w:val="24"/>
          <w:szCs w:val="24"/>
        </w:rPr>
        <w:t xml:space="preserve">dominant hand. </w:t>
      </w:r>
    </w:p>
    <w:p w14:paraId="00000044" w14:textId="77777777" w:rsidR="00EE5CFF" w:rsidRDefault="00281F89">
      <w:pPr>
        <w:spacing w:after="48" w:line="360" w:lineRule="auto"/>
        <w:jc w:val="both"/>
        <w:rPr>
          <w:rFonts w:ascii="Times New Roman" w:eastAsia="Times New Roman" w:hAnsi="Times New Roman" w:cs="Times New Roman"/>
          <w:color w:val="000000"/>
          <w:sz w:val="24"/>
          <w:szCs w:val="24"/>
        </w:rPr>
      </w:pPr>
      <w:sdt>
        <w:sdtPr>
          <w:tag w:val="goog_rdk_11"/>
          <w:id w:val="-1011058442"/>
        </w:sdtPr>
        <w:sdtEndPr/>
        <w:sdtContent>
          <w:commentRangeStart w:id="12"/>
        </w:sdtContent>
      </w:sdt>
      <w:r>
        <w:rPr>
          <w:rFonts w:ascii="Times New Roman" w:eastAsia="Times New Roman" w:hAnsi="Times New Roman" w:cs="Times New Roman"/>
          <w:color w:val="000000"/>
          <w:sz w:val="24"/>
          <w:szCs w:val="24"/>
        </w:rPr>
        <w:t>The source for this difference could stem from variability of the dynamical evolution and / or by variability in the visual characteristic of traces produced by the skilled versus unskilled hand. This distinction will be partially address</w:t>
      </w:r>
      <w:r>
        <w:rPr>
          <w:rFonts w:ascii="Times New Roman" w:eastAsia="Times New Roman" w:hAnsi="Times New Roman" w:cs="Times New Roman"/>
          <w:color w:val="000000"/>
          <w:sz w:val="24"/>
          <w:szCs w:val="24"/>
        </w:rPr>
        <w:t>ed by comparing hand differences between dynamic and static visual training, thus alluding to the importance of kinematic information; if we find hand difference when learning from dynamic traces, but not from static images of the trace, we will conclude t</w:t>
      </w:r>
      <w:r>
        <w:rPr>
          <w:rFonts w:ascii="Times New Roman" w:eastAsia="Times New Roman" w:hAnsi="Times New Roman" w:cs="Times New Roman"/>
          <w:color w:val="000000"/>
          <w:sz w:val="24"/>
          <w:szCs w:val="24"/>
        </w:rPr>
        <w:t>hat differences in dynamical evolution are likely among the drivers of this perceptual learning difference, but if the hand difference is similar between dynamic and static training, this will suggest that the visual characteristics of the trace play a big</w:t>
      </w:r>
      <w:r>
        <w:rPr>
          <w:rFonts w:ascii="Times New Roman" w:eastAsia="Times New Roman" w:hAnsi="Times New Roman" w:cs="Times New Roman"/>
          <w:color w:val="000000"/>
          <w:sz w:val="24"/>
          <w:szCs w:val="24"/>
        </w:rPr>
        <w:t xml:space="preserve">ger role in the difference between learning from the right- versus left-hand traces. </w:t>
      </w:r>
      <w:commentRangeEnd w:id="12"/>
      <w:r>
        <w:commentReference w:id="12"/>
      </w:r>
    </w:p>
    <w:p w14:paraId="00000045" w14:textId="77777777" w:rsidR="00EE5CFF" w:rsidRDefault="00281F89">
      <w:pPr>
        <w:spacing w:before="240" w:after="48"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Analysis 3: </w:t>
      </w:r>
      <w:r>
        <w:rPr>
          <w:rFonts w:ascii="Times New Roman" w:eastAsia="Times New Roman" w:hAnsi="Times New Roman" w:cs="Times New Roman"/>
          <w:color w:val="000000"/>
          <w:sz w:val="24"/>
          <w:szCs w:val="24"/>
        </w:rPr>
        <w:t>To explore the possible mediating factors of visual shape discrimination learning, we will test for correlations (across individual participants) between v</w:t>
      </w:r>
      <w:r>
        <w:rPr>
          <w:rFonts w:ascii="Times New Roman" w:eastAsia="Times New Roman" w:hAnsi="Times New Roman" w:cs="Times New Roman"/>
          <w:color w:val="000000"/>
          <w:sz w:val="24"/>
          <w:szCs w:val="24"/>
        </w:rPr>
        <w:t>isual learning (measured as improvements in the visual assessment) and quantitative measures of characteristics of the produced or observed traces (depending on the training condition), to explore if any of these measures co-vary with the level of learning</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 significant correlation between visual learning and evolution of shape consistency (tracing evaluation 1, above) or tracing accuracy (evaluation 2) would suggest an effect of these visuo-motor components on visual learning. A significant correlation be</w:t>
      </w:r>
      <w:r>
        <w:rPr>
          <w:rFonts w:ascii="Times New Roman" w:eastAsia="Times New Roman" w:hAnsi="Times New Roman" w:cs="Times New Roman"/>
          <w:sz w:val="24"/>
          <w:szCs w:val="24"/>
        </w:rPr>
        <w:t>tween visual learning and measures of motor skill improvement (suggesting motor planning strategy acquisition, evaluation 3) would support the notion of motor-induced visual learning.</w:t>
      </w:r>
    </w:p>
    <w:p w14:paraId="00000046" w14:textId="77777777" w:rsidR="00EE5CFF" w:rsidRDefault="00281F89">
      <w:pPr>
        <w:spacing w:before="200"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Preliminary results: </w:t>
      </w:r>
      <w:r>
        <w:rPr>
          <w:rFonts w:ascii="Times New Roman" w:eastAsia="Times New Roman" w:hAnsi="Times New Roman" w:cs="Times New Roman"/>
          <w:sz w:val="24"/>
          <w:szCs w:val="24"/>
        </w:rPr>
        <w:t>We have collected pilot data which attest to: (1) t</w:t>
      </w:r>
      <w:r>
        <w:rPr>
          <w:rFonts w:ascii="Times New Roman" w:eastAsia="Times New Roman" w:hAnsi="Times New Roman" w:cs="Times New Roman"/>
          <w:sz w:val="24"/>
          <w:szCs w:val="24"/>
        </w:rPr>
        <w:t xml:space="preserve">he feasibility of running the experiment and (2) the potential effect of visuo-motor training on visual shape learning. We first collected nine participants performing the visuo-motor task over 2 training sessions (VM_RH, Visuo-Motor tracing of the shapes </w:t>
      </w:r>
      <w:r>
        <w:rPr>
          <w:rFonts w:ascii="Times New Roman" w:eastAsia="Times New Roman" w:hAnsi="Times New Roman" w:cs="Times New Roman"/>
          <w:sz w:val="24"/>
          <w:szCs w:val="24"/>
        </w:rPr>
        <w:t>with their Right dominant Hand). This group of participants (Fig. 4, left panel, blue circles) showed a mean improvement of 18.05% which was significantly different (p=</w:t>
      </w:r>
      <w:r>
        <w:rPr>
          <w:rFonts w:ascii="Times New Roman" w:eastAsia="Times New Roman" w:hAnsi="Times New Roman" w:cs="Times New Roman"/>
          <w:color w:val="000000"/>
          <w:sz w:val="24"/>
          <w:szCs w:val="24"/>
        </w:rPr>
        <w:t xml:space="preserve">0.0004) </w:t>
      </w:r>
      <w:r>
        <w:rPr>
          <w:rFonts w:ascii="Times New Roman" w:eastAsia="Times New Roman" w:hAnsi="Times New Roman" w:cs="Times New Roman"/>
          <w:sz w:val="24"/>
          <w:szCs w:val="24"/>
        </w:rPr>
        <w:t>than 0% improvement. In order to assess the relevance of training to this visual</w:t>
      </w:r>
      <w:r>
        <w:rPr>
          <w:rFonts w:ascii="Times New Roman" w:eastAsia="Times New Roman" w:hAnsi="Times New Roman" w:cs="Times New Roman"/>
          <w:sz w:val="24"/>
          <w:szCs w:val="24"/>
        </w:rPr>
        <w:t xml:space="preserve"> learning effect and to confirm that these improvements in visual discrimination were not solely associated with experience due to repeated exposure to stimuli during repeated visual assessment, we ran a control group of six participants, who were assessed</w:t>
      </w:r>
      <w:r>
        <w:rPr>
          <w:rFonts w:ascii="Times New Roman" w:eastAsia="Times New Roman" w:hAnsi="Times New Roman" w:cs="Times New Roman"/>
          <w:sz w:val="24"/>
          <w:szCs w:val="24"/>
        </w:rPr>
        <w:t xml:space="preserve"> for visual discrimination between the same set of stimuli shapes (Fig. 1B) </w:t>
      </w:r>
      <w:sdt>
        <w:sdtPr>
          <w:tag w:val="goog_rdk_12"/>
          <w:id w:val="403649542"/>
        </w:sdtPr>
        <w:sdtEndPr/>
        <w:sdtContent>
          <w:commentRangeStart w:id="13"/>
        </w:sdtContent>
      </w:sdt>
      <w:r>
        <w:rPr>
          <w:rFonts w:ascii="Times New Roman" w:eastAsia="Times New Roman" w:hAnsi="Times New Roman" w:cs="Times New Roman"/>
          <w:sz w:val="24"/>
          <w:szCs w:val="24"/>
        </w:rPr>
        <w:t xml:space="preserve">but trained on a different set of shapes from those included in the visual </w:t>
      </w:r>
      <w:r>
        <w:rPr>
          <w:rFonts w:ascii="Times New Roman" w:eastAsia="Times New Roman" w:hAnsi="Times New Roman" w:cs="Times New Roman"/>
          <w:sz w:val="24"/>
          <w:szCs w:val="24"/>
        </w:rPr>
        <w:lastRenderedPageBreak/>
        <w:t>assessment.</w:t>
      </w:r>
      <w:commentRangeEnd w:id="13"/>
      <w:r>
        <w:commentReference w:id="13"/>
      </w:r>
      <w:r>
        <w:rPr>
          <w:rFonts w:ascii="Times New Roman" w:eastAsia="Times New Roman" w:hAnsi="Times New Roman" w:cs="Times New Roman"/>
          <w:sz w:val="24"/>
          <w:szCs w:val="24"/>
        </w:rPr>
        <w:t xml:space="preserve"> (NT_RH, No relevant Training, Right Hand). This group of participants (Fig. 4, right panel, yellow triangles) also learned, though to a lesser extent than the group with relevant visuo-motor training. They showed a mean improvement of 10.16% which was sig</w:t>
      </w:r>
      <w:r>
        <w:rPr>
          <w:rFonts w:ascii="Times New Roman" w:eastAsia="Times New Roman" w:hAnsi="Times New Roman" w:cs="Times New Roman"/>
          <w:sz w:val="24"/>
          <w:szCs w:val="24"/>
        </w:rPr>
        <w:t>nificantly different (p=</w:t>
      </w:r>
      <w:r>
        <w:rPr>
          <w:rFonts w:ascii="Times New Roman" w:eastAsia="Times New Roman" w:hAnsi="Times New Roman" w:cs="Times New Roman"/>
          <w:color w:val="000000"/>
          <w:sz w:val="24"/>
          <w:szCs w:val="24"/>
        </w:rPr>
        <w:t xml:space="preserve">0.0165) </w:t>
      </w:r>
      <w:r>
        <w:rPr>
          <w:rFonts w:ascii="Times New Roman" w:eastAsia="Times New Roman" w:hAnsi="Times New Roman" w:cs="Times New Roman"/>
          <w:sz w:val="24"/>
          <w:szCs w:val="24"/>
        </w:rPr>
        <w:t>than 0% improvement. Performance on catch trials was high and similar for all participants in both conditions across both sessions (VM: 98.0%, NT: 96.75%).</w:t>
      </w:r>
    </w:p>
    <w:p w14:paraId="00000047" w14:textId="77777777" w:rsidR="00EE5CFF" w:rsidRDefault="00281F89">
      <w:pPr>
        <w:spacing w:after="48" w:line="360" w:lineRule="auto"/>
        <w:jc w:val="both"/>
        <w:rPr>
          <w:rFonts w:ascii="Times New Roman" w:eastAsia="Times New Roman" w:hAnsi="Times New Roman" w:cs="Times New Roman"/>
          <w:b/>
          <w:i/>
          <w:sz w:val="24"/>
          <w:szCs w:val="24"/>
        </w:rPr>
      </w:pPr>
      <w:r>
        <w:rPr>
          <w:noProof/>
        </w:rPr>
        <w:drawing>
          <wp:anchor distT="0" distB="0" distL="114300" distR="114300" simplePos="0" relativeHeight="251660288" behindDoc="0" locked="0" layoutInCell="1" hidden="0" allowOverlap="1" wp14:anchorId="5410C68D" wp14:editId="229DDF19">
            <wp:simplePos x="0" y="0"/>
            <wp:positionH relativeFrom="column">
              <wp:posOffset>2937510</wp:posOffset>
            </wp:positionH>
            <wp:positionV relativeFrom="paragraph">
              <wp:posOffset>20762</wp:posOffset>
            </wp:positionV>
            <wp:extent cx="2396130" cy="2759041"/>
            <wp:effectExtent l="0" t="0" r="0" b="0"/>
            <wp:wrapSquare wrapText="bothSides" distT="0" distB="0" distL="114300" distR="114300"/>
            <wp:docPr id="24" name="image1.jp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Chart, scatter chart&#10;&#10;Description automatically generated"/>
                    <pic:cNvPicPr preferRelativeResize="0"/>
                  </pic:nvPicPr>
                  <pic:blipFill>
                    <a:blip r:embed="rId17"/>
                    <a:srcRect/>
                    <a:stretch>
                      <a:fillRect/>
                    </a:stretch>
                  </pic:blipFill>
                  <pic:spPr>
                    <a:xfrm>
                      <a:off x="0" y="0"/>
                      <a:ext cx="2396130" cy="2759041"/>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1D848DB0" wp14:editId="013C56FB">
            <wp:simplePos x="0" y="0"/>
            <wp:positionH relativeFrom="column">
              <wp:posOffset>43841</wp:posOffset>
            </wp:positionH>
            <wp:positionV relativeFrom="paragraph">
              <wp:posOffset>14975</wp:posOffset>
            </wp:positionV>
            <wp:extent cx="2410634" cy="2775305"/>
            <wp:effectExtent l="0" t="0" r="0" b="0"/>
            <wp:wrapSquare wrapText="bothSides" distT="0" distB="0" distL="114300" distR="114300"/>
            <wp:docPr id="23" name="image8.jpg"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8.jpg" descr="Table&#10;&#10;Description automatically generated with medium confidence"/>
                    <pic:cNvPicPr preferRelativeResize="0"/>
                  </pic:nvPicPr>
                  <pic:blipFill>
                    <a:blip r:embed="rId18"/>
                    <a:srcRect/>
                    <a:stretch>
                      <a:fillRect/>
                    </a:stretch>
                  </pic:blipFill>
                  <pic:spPr>
                    <a:xfrm>
                      <a:off x="0" y="0"/>
                      <a:ext cx="2410634" cy="2775305"/>
                    </a:xfrm>
                    <a:prstGeom prst="rect">
                      <a:avLst/>
                    </a:prstGeom>
                    <a:ln/>
                  </pic:spPr>
                </pic:pic>
              </a:graphicData>
            </a:graphic>
          </wp:anchor>
        </w:drawing>
      </w:r>
    </w:p>
    <w:p w14:paraId="00000048" w14:textId="77777777" w:rsidR="00EE5CFF" w:rsidRDefault="00EE5CFF">
      <w:pPr>
        <w:spacing w:after="48" w:line="360" w:lineRule="auto"/>
        <w:jc w:val="both"/>
        <w:rPr>
          <w:rFonts w:ascii="Times New Roman" w:eastAsia="Times New Roman" w:hAnsi="Times New Roman" w:cs="Times New Roman"/>
          <w:b/>
          <w:i/>
          <w:sz w:val="24"/>
          <w:szCs w:val="24"/>
        </w:rPr>
      </w:pPr>
    </w:p>
    <w:p w14:paraId="00000049" w14:textId="77777777" w:rsidR="00EE5CFF" w:rsidRDefault="00EE5CFF">
      <w:pPr>
        <w:spacing w:after="48" w:line="360" w:lineRule="auto"/>
        <w:jc w:val="both"/>
        <w:rPr>
          <w:rFonts w:ascii="Times New Roman" w:eastAsia="Times New Roman" w:hAnsi="Times New Roman" w:cs="Times New Roman"/>
          <w:b/>
          <w:i/>
          <w:sz w:val="24"/>
          <w:szCs w:val="24"/>
        </w:rPr>
      </w:pPr>
    </w:p>
    <w:p w14:paraId="0000004A" w14:textId="77777777" w:rsidR="00EE5CFF" w:rsidRDefault="00EE5CFF">
      <w:pPr>
        <w:spacing w:after="48" w:line="360" w:lineRule="auto"/>
        <w:jc w:val="both"/>
        <w:rPr>
          <w:rFonts w:ascii="Times New Roman" w:eastAsia="Times New Roman" w:hAnsi="Times New Roman" w:cs="Times New Roman"/>
          <w:b/>
          <w:i/>
          <w:sz w:val="24"/>
          <w:szCs w:val="24"/>
        </w:rPr>
      </w:pPr>
    </w:p>
    <w:p w14:paraId="0000004B" w14:textId="77777777" w:rsidR="00EE5CFF" w:rsidRDefault="00EE5CFF">
      <w:pPr>
        <w:spacing w:after="48" w:line="360" w:lineRule="auto"/>
        <w:jc w:val="both"/>
        <w:rPr>
          <w:rFonts w:ascii="Times New Roman" w:eastAsia="Times New Roman" w:hAnsi="Times New Roman" w:cs="Times New Roman"/>
          <w:b/>
          <w:i/>
          <w:sz w:val="24"/>
          <w:szCs w:val="24"/>
        </w:rPr>
      </w:pPr>
    </w:p>
    <w:p w14:paraId="0000004C" w14:textId="77777777" w:rsidR="00EE5CFF" w:rsidRDefault="00EE5CFF">
      <w:pPr>
        <w:spacing w:after="48" w:line="360" w:lineRule="auto"/>
        <w:jc w:val="both"/>
        <w:rPr>
          <w:rFonts w:ascii="Times New Roman" w:eastAsia="Times New Roman" w:hAnsi="Times New Roman" w:cs="Times New Roman"/>
          <w:b/>
          <w:i/>
          <w:sz w:val="24"/>
          <w:szCs w:val="24"/>
        </w:rPr>
      </w:pPr>
    </w:p>
    <w:p w14:paraId="0000004D" w14:textId="77777777" w:rsidR="00EE5CFF" w:rsidRDefault="00EE5CFF">
      <w:pPr>
        <w:spacing w:after="48" w:line="360" w:lineRule="auto"/>
        <w:jc w:val="both"/>
        <w:rPr>
          <w:rFonts w:ascii="Times New Roman" w:eastAsia="Times New Roman" w:hAnsi="Times New Roman" w:cs="Times New Roman"/>
          <w:b/>
          <w:i/>
          <w:sz w:val="24"/>
          <w:szCs w:val="24"/>
        </w:rPr>
      </w:pPr>
    </w:p>
    <w:p w14:paraId="0000004E" w14:textId="77777777" w:rsidR="00EE5CFF" w:rsidRDefault="00EE5CFF">
      <w:pPr>
        <w:spacing w:after="48" w:line="360" w:lineRule="auto"/>
        <w:jc w:val="both"/>
        <w:rPr>
          <w:rFonts w:ascii="Times New Roman" w:eastAsia="Times New Roman" w:hAnsi="Times New Roman" w:cs="Times New Roman"/>
          <w:b/>
          <w:i/>
          <w:sz w:val="24"/>
          <w:szCs w:val="24"/>
        </w:rPr>
      </w:pPr>
    </w:p>
    <w:p w14:paraId="0000004F" w14:textId="77777777" w:rsidR="00EE5CFF" w:rsidRDefault="00EE5CFF">
      <w:pPr>
        <w:spacing w:after="48" w:line="360" w:lineRule="auto"/>
        <w:jc w:val="both"/>
        <w:rPr>
          <w:rFonts w:ascii="Times New Roman" w:eastAsia="Times New Roman" w:hAnsi="Times New Roman" w:cs="Times New Roman"/>
          <w:b/>
          <w:i/>
          <w:sz w:val="24"/>
          <w:szCs w:val="24"/>
        </w:rPr>
      </w:pPr>
    </w:p>
    <w:p w14:paraId="00000050" w14:textId="77777777" w:rsidR="00EE5CFF" w:rsidRDefault="00EE5CFF">
      <w:pPr>
        <w:spacing w:after="48" w:line="360" w:lineRule="auto"/>
        <w:jc w:val="both"/>
        <w:rPr>
          <w:rFonts w:ascii="Times New Roman" w:eastAsia="Times New Roman" w:hAnsi="Times New Roman" w:cs="Times New Roman"/>
          <w:b/>
          <w:i/>
          <w:sz w:val="24"/>
          <w:szCs w:val="24"/>
        </w:rPr>
      </w:pPr>
    </w:p>
    <w:p w14:paraId="00000051" w14:textId="77777777" w:rsidR="00EE5CFF" w:rsidRDefault="00281F89">
      <w:pPr>
        <w:spacing w:after="48"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Fig. 4. Preliminary data. </w:t>
      </w:r>
      <w:r>
        <w:rPr>
          <w:rFonts w:ascii="Times New Roman" w:eastAsia="Times New Roman" w:hAnsi="Times New Roman" w:cs="Times New Roman"/>
          <w:i/>
          <w:sz w:val="24"/>
          <w:szCs w:val="24"/>
        </w:rPr>
        <w:t>Longitudinal learning in the visuo-motor right-hand training condition.</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Plots show improvement of visual assessment performance (computed as the difference between hit rate after training on the second day and hit rate before training on the first day). Ea</w:t>
      </w:r>
      <w:r>
        <w:rPr>
          <w:rFonts w:ascii="Times New Roman" w:eastAsia="Times New Roman" w:hAnsi="Times New Roman" w:cs="Times New Roman"/>
          <w:i/>
          <w:sz w:val="24"/>
          <w:szCs w:val="24"/>
        </w:rPr>
        <w:t>ch marker is one participant. The left panel (blue circles) shows improvement in visual discrimination between shapes after engaging in their right-hand tracing. The right panel (yellow triangles) shows improvement after engaging in right-hand tracing of a</w:t>
      </w:r>
      <w:r>
        <w:rPr>
          <w:rFonts w:ascii="Times New Roman" w:eastAsia="Times New Roman" w:hAnsi="Times New Roman" w:cs="Times New Roman"/>
          <w:i/>
          <w:sz w:val="24"/>
          <w:szCs w:val="24"/>
        </w:rPr>
        <w:t xml:space="preserve"> different set of shapes not used in the assessment. </w:t>
      </w:r>
      <w:r>
        <w:rPr>
          <w:rFonts w:ascii="Times New Roman" w:eastAsia="Times New Roman" w:hAnsi="Times New Roman" w:cs="Times New Roman"/>
          <w:b/>
          <w:i/>
          <w:sz w:val="24"/>
          <w:szCs w:val="24"/>
        </w:rPr>
        <w:t xml:space="preserve">The results suggest that </w:t>
      </w:r>
    </w:p>
    <w:p w14:paraId="00000052" w14:textId="77777777" w:rsidR="00EE5CFF" w:rsidRDefault="00281F89">
      <w:pPr>
        <w:spacing w:before="24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Descriptively, training with relevant shapes seems to have had a greater effect, as four of the participants with relevant visuo-motor training had larger improvements in discri</w:t>
      </w:r>
      <w:r>
        <w:rPr>
          <w:rFonts w:ascii="Times New Roman" w:eastAsia="Times New Roman" w:hAnsi="Times New Roman" w:cs="Times New Roman"/>
          <w:sz w:val="24"/>
          <w:szCs w:val="24"/>
        </w:rPr>
        <w:t>mination performance compared to participants who underwent visuo-motor training on an irrelevant set of shapes. This suggests that visuo-motor engagement with tracing of a shape is an important driver in learning to discriminate it. Completion of our plan</w:t>
      </w:r>
      <w:r>
        <w:rPr>
          <w:rFonts w:ascii="Times New Roman" w:eastAsia="Times New Roman" w:hAnsi="Times New Roman" w:cs="Times New Roman"/>
          <w:sz w:val="24"/>
          <w:szCs w:val="24"/>
        </w:rPr>
        <w:t>ned paradigm will reveal if it is necessary to be engaged in motor production to achieve such learning, or the same /similar performance can be achieved through visual observation. A complete dataset will also allow us to explore potential drivers to the v</w:t>
      </w:r>
      <w:r>
        <w:rPr>
          <w:rFonts w:ascii="Times New Roman" w:eastAsia="Times New Roman" w:hAnsi="Times New Roman" w:cs="Times New Roman"/>
          <w:sz w:val="24"/>
          <w:szCs w:val="24"/>
        </w:rPr>
        <w:t xml:space="preserve">ariability of visual learning between different participants (Fig.4, left panel), by testing for co-variance between visual learning and trace characteristics (see analysis 3). </w:t>
      </w:r>
    </w:p>
    <w:p w14:paraId="00000053" w14:textId="77777777" w:rsidR="00EE5CFF" w:rsidRDefault="00281F89">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Note that although this control condition was run as a “sanity check” prelimin</w:t>
      </w:r>
      <w:r>
        <w:rPr>
          <w:rFonts w:ascii="Times New Roman" w:eastAsia="Times New Roman" w:hAnsi="Times New Roman" w:cs="Times New Roman"/>
          <w:sz w:val="24"/>
          <w:szCs w:val="24"/>
        </w:rPr>
        <w:t xml:space="preserve">ary step, this type of control will not be necessary with the results of the full paradigm, as the outcome measures will be a </w:t>
      </w:r>
      <w:r>
        <w:rPr>
          <w:rFonts w:ascii="Times New Roman" w:eastAsia="Times New Roman" w:hAnsi="Times New Roman" w:cs="Times New Roman"/>
          <w:sz w:val="24"/>
          <w:szCs w:val="24"/>
        </w:rPr>
        <w:lastRenderedPageBreak/>
        <w:t>comparison of visual discrimination improvement between groups. Since all groups will undergo the same visual assessment procedure</w:t>
      </w:r>
      <w:r>
        <w:rPr>
          <w:rFonts w:ascii="Times New Roman" w:eastAsia="Times New Roman" w:hAnsi="Times New Roman" w:cs="Times New Roman"/>
          <w:sz w:val="24"/>
          <w:szCs w:val="24"/>
        </w:rPr>
        <w:t xml:space="preserve">, this effect will be canceled out by the comparison, which should reveal only improvements which are above those induced by repeated exposure during visual assessment. </w:t>
      </w:r>
    </w:p>
    <w:p w14:paraId="00000054" w14:textId="77777777" w:rsidR="00EE5CFF" w:rsidRDefault="00281F89">
      <w:pPr>
        <w:spacing w:before="24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SIGNIFICANCE</w:t>
      </w:r>
    </w:p>
    <w:p w14:paraId="00000055" w14:textId="77777777" w:rsidR="00EE5CFF" w:rsidRDefault="00281F89">
      <w:pPr>
        <w:spacing w:after="48" w:line="360" w:lineRule="auto"/>
        <w:jc w:val="both"/>
        <w:rPr>
          <w:rFonts w:ascii="Times New Roman" w:eastAsia="Times New Roman" w:hAnsi="Times New Roman" w:cs="Times New Roman"/>
          <w:color w:val="000000"/>
          <w:sz w:val="24"/>
          <w:szCs w:val="24"/>
        </w:rPr>
      </w:pPr>
      <w:bookmarkStart w:id="14" w:name="_heading=h.3znysh7" w:colFirst="0" w:colLast="0"/>
      <w:bookmarkEnd w:id="14"/>
      <w:r>
        <w:rPr>
          <w:rFonts w:ascii="Times New Roman" w:eastAsia="Times New Roman" w:hAnsi="Times New Roman" w:cs="Times New Roman"/>
          <w:i/>
          <w:color w:val="000000"/>
          <w:sz w:val="24"/>
          <w:szCs w:val="24"/>
        </w:rPr>
        <w:t>Scientific value:</w:t>
      </w:r>
      <w:r>
        <w:rPr>
          <w:rFonts w:ascii="Times New Roman" w:eastAsia="Times New Roman" w:hAnsi="Times New Roman" w:cs="Times New Roman"/>
          <w:color w:val="000000"/>
          <w:sz w:val="24"/>
          <w:szCs w:val="24"/>
        </w:rPr>
        <w:t xml:space="preserve"> Our project addresses the notable gap between a large literature on influence from visual perception to action (and evoked neural activity in motor regions), and a sparse literature on influence in the converse direction, from motor action to visual perce</w:t>
      </w:r>
      <w:r>
        <w:rPr>
          <w:rFonts w:ascii="Times New Roman" w:eastAsia="Times New Roman" w:hAnsi="Times New Roman" w:cs="Times New Roman"/>
          <w:color w:val="000000"/>
          <w:sz w:val="24"/>
          <w:szCs w:val="24"/>
        </w:rPr>
        <w:t xml:space="preserve">ption. </w:t>
      </w:r>
    </w:p>
    <w:p w14:paraId="00000056" w14:textId="77777777" w:rsidR="00EE5CFF" w:rsidRDefault="00281F89">
      <w:pP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literature is especially sparse in the context of learning. While motor learning from perception is well-established (learning by observation)</w:t>
      </w:r>
      <w:r>
        <w:rPr>
          <w:rFonts w:ascii="Times New Roman" w:eastAsia="Times New Roman" w:hAnsi="Times New Roman" w:cs="Times New Roman"/>
          <w:sz w:val="24"/>
          <w:szCs w:val="24"/>
          <w:vertAlign w:val="superscript"/>
        </w:rPr>
        <w:t>38,55,56</w:t>
      </w:r>
      <w:r>
        <w:rPr>
          <w:rFonts w:ascii="Times New Roman" w:eastAsia="Times New Roman" w:hAnsi="Times New Roman" w:cs="Times New Roman"/>
          <w:color w:val="000000"/>
          <w:sz w:val="24"/>
          <w:szCs w:val="24"/>
        </w:rPr>
        <w:t xml:space="preserve">, learning processes in the converse direction (motor-induced visual learning) have scarcely </w:t>
      </w:r>
      <w:r>
        <w:rPr>
          <w:rFonts w:ascii="Times New Roman" w:eastAsia="Times New Roman" w:hAnsi="Times New Roman" w:cs="Times New Roman"/>
          <w:color w:val="000000"/>
          <w:sz w:val="24"/>
          <w:szCs w:val="24"/>
        </w:rPr>
        <w:t>been explored (but see</w:t>
      </w:r>
      <w:r>
        <w:rPr>
          <w:rFonts w:ascii="Times New Roman" w:eastAsia="Times New Roman" w:hAnsi="Times New Roman" w:cs="Times New Roman"/>
          <w:sz w:val="24"/>
          <w:szCs w:val="24"/>
          <w:vertAlign w:val="superscript"/>
        </w:rPr>
        <w:t>57,58</w:t>
      </w:r>
      <w:r>
        <w:rPr>
          <w:rFonts w:ascii="Times New Roman" w:eastAsia="Times New Roman" w:hAnsi="Times New Roman" w:cs="Times New Roman"/>
          <w:color w:val="000000"/>
          <w:sz w:val="24"/>
          <w:szCs w:val="24"/>
        </w:rPr>
        <w:t xml:space="preserve">). </w:t>
      </w:r>
    </w:p>
    <w:p w14:paraId="00000057" w14:textId="77777777" w:rsidR="00EE5CFF" w:rsidRDefault="00281F89">
      <w:pPr>
        <w:spacing w:after="48" w:line="360" w:lineRule="auto"/>
        <w:jc w:val="both"/>
        <w:rPr>
          <w:rFonts w:ascii="Times New Roman" w:eastAsia="Times New Roman" w:hAnsi="Times New Roman" w:cs="Times New Roman"/>
          <w:color w:val="000000"/>
          <w:sz w:val="24"/>
          <w:szCs w:val="24"/>
        </w:rPr>
      </w:pPr>
      <w:bookmarkStart w:id="15" w:name="_heading=h.2et92p0" w:colFirst="0" w:colLast="0"/>
      <w:bookmarkEnd w:id="15"/>
      <w:r>
        <w:rPr>
          <w:rFonts w:ascii="Times New Roman" w:eastAsia="Times New Roman" w:hAnsi="Times New Roman" w:cs="Times New Roman"/>
          <w:color w:val="000000"/>
          <w:sz w:val="24"/>
          <w:szCs w:val="24"/>
        </w:rPr>
        <w:t>This collaboration will make significant contributions to the understanding of visual-motor interplay by helping to identify factors involved in motoric facilitation of visual processing. A better understanding of the factors</w:t>
      </w:r>
      <w:r>
        <w:rPr>
          <w:rFonts w:ascii="Times New Roman" w:eastAsia="Times New Roman" w:hAnsi="Times New Roman" w:cs="Times New Roman"/>
          <w:color w:val="000000"/>
          <w:sz w:val="24"/>
          <w:szCs w:val="24"/>
        </w:rPr>
        <w:t xml:space="preserve"> that facilitate visual discrimination between shapes, a task which involves a complex set of perceptual and cognitive processes, will enhance our knowledge about the mechanisms for integration of perception, action, and cognition. Our results will contrib</w:t>
      </w:r>
      <w:r>
        <w:rPr>
          <w:rFonts w:ascii="Times New Roman" w:eastAsia="Times New Roman" w:hAnsi="Times New Roman" w:cs="Times New Roman"/>
          <w:color w:val="000000"/>
          <w:sz w:val="24"/>
          <w:szCs w:val="24"/>
        </w:rPr>
        <w:t>ute to future attempts to construct a comprehensive model that can incorporate motor action in visual shape processing and learning. </w:t>
      </w:r>
    </w:p>
    <w:p w14:paraId="00000058" w14:textId="77777777" w:rsidR="00EE5CFF" w:rsidRDefault="00281F89">
      <w:pPr>
        <w:spacing w:before="240" w:after="48" w:line="360" w:lineRule="auto"/>
        <w:jc w:val="both"/>
        <w:rPr>
          <w:rFonts w:ascii="Times New Roman" w:eastAsia="Times New Roman" w:hAnsi="Times New Roman" w:cs="Times New Roman"/>
          <w:color w:val="000000"/>
          <w:sz w:val="24"/>
          <w:szCs w:val="24"/>
        </w:rPr>
      </w:pPr>
      <w:bookmarkStart w:id="16" w:name="_heading=h.3dy6vkm" w:colFirst="0" w:colLast="0"/>
      <w:bookmarkEnd w:id="16"/>
      <w:r>
        <w:rPr>
          <w:rFonts w:ascii="Times New Roman" w:eastAsia="Times New Roman" w:hAnsi="Times New Roman" w:cs="Times New Roman"/>
          <w:i/>
          <w:color w:val="000000"/>
          <w:sz w:val="24"/>
          <w:szCs w:val="24"/>
        </w:rPr>
        <w:t xml:space="preserve">Practical implications: </w:t>
      </w:r>
      <w:r>
        <w:rPr>
          <w:rFonts w:ascii="Times New Roman" w:eastAsia="Times New Roman" w:hAnsi="Times New Roman" w:cs="Times New Roman"/>
          <w:color w:val="000000"/>
          <w:sz w:val="24"/>
          <w:szCs w:val="24"/>
        </w:rPr>
        <w:t>Understanding the mechanisms of sensory-motor interactions for facilitating visual shape discrimin</w:t>
      </w:r>
      <w:r>
        <w:rPr>
          <w:rFonts w:ascii="Times New Roman" w:eastAsia="Times New Roman" w:hAnsi="Times New Roman" w:cs="Times New Roman"/>
          <w:color w:val="000000"/>
          <w:sz w:val="24"/>
          <w:szCs w:val="24"/>
        </w:rPr>
        <w:t>ation is relevant to the design of routines for inducing perceptual learning. In educational settings, tracing of geometric shapes as a teaching method is common practice</w:t>
      </w:r>
      <w:r>
        <w:rPr>
          <w:rFonts w:ascii="Times New Roman" w:eastAsia="Times New Roman" w:hAnsi="Times New Roman" w:cs="Times New Roman"/>
          <w:sz w:val="24"/>
          <w:szCs w:val="24"/>
          <w:vertAlign w:val="superscript"/>
        </w:rPr>
        <w:t>13,59</w:t>
      </w:r>
      <w:r>
        <w:rPr>
          <w:rFonts w:ascii="Times New Roman" w:eastAsia="Times New Roman" w:hAnsi="Times New Roman" w:cs="Times New Roman"/>
          <w:color w:val="000000"/>
          <w:sz w:val="24"/>
          <w:szCs w:val="24"/>
        </w:rPr>
        <w:t>, but not sufficiently based on an empirical exploration of its effectiveness for</w:t>
      </w:r>
      <w:r>
        <w:rPr>
          <w:rFonts w:ascii="Times New Roman" w:eastAsia="Times New Roman" w:hAnsi="Times New Roman" w:cs="Times New Roman"/>
          <w:color w:val="000000"/>
          <w:sz w:val="24"/>
          <w:szCs w:val="24"/>
        </w:rPr>
        <w:t xml:space="preserve"> visual shape learning</w:t>
      </w:r>
      <w:r>
        <w:rPr>
          <w:rFonts w:ascii="Times New Roman" w:eastAsia="Times New Roman" w:hAnsi="Times New Roman" w:cs="Times New Roman"/>
          <w:sz w:val="24"/>
          <w:szCs w:val="24"/>
          <w:vertAlign w:val="superscript"/>
        </w:rPr>
        <w:t>14</w:t>
      </w:r>
      <w:r>
        <w:rPr>
          <w:rFonts w:ascii="Times New Roman" w:eastAsia="Times New Roman" w:hAnsi="Times New Roman" w:cs="Times New Roman"/>
          <w:color w:val="000000"/>
          <w:sz w:val="24"/>
          <w:szCs w:val="24"/>
        </w:rPr>
        <w:t>. Our project will provide empirical evaluation of this practice. Moreover, our in-depth assessment of the relative contribution of different factors to visual shape learning may open avenues to approaches for helping students integ</w:t>
      </w:r>
      <w:r>
        <w:rPr>
          <w:rFonts w:ascii="Times New Roman" w:eastAsia="Times New Roman" w:hAnsi="Times New Roman" w:cs="Times New Roman"/>
          <w:color w:val="000000"/>
          <w:sz w:val="24"/>
          <w:szCs w:val="24"/>
        </w:rPr>
        <w:t>rate shape information, for example by utilizing laterality effects through engagement of the non-dominant hand, or through kinematic observation. These effects uncovered by our investigation may impact the design of motor-sensory interactive educational t</w:t>
      </w:r>
      <w:r>
        <w:rPr>
          <w:rFonts w:ascii="Times New Roman" w:eastAsia="Times New Roman" w:hAnsi="Times New Roman" w:cs="Times New Roman"/>
          <w:color w:val="000000"/>
          <w:sz w:val="24"/>
          <w:szCs w:val="24"/>
        </w:rPr>
        <w:t>ools for shape learning</w:t>
      </w:r>
      <w:r>
        <w:rPr>
          <w:rFonts w:ascii="Times New Roman" w:eastAsia="Times New Roman" w:hAnsi="Times New Roman" w:cs="Times New Roman"/>
          <w:sz w:val="24"/>
          <w:szCs w:val="24"/>
          <w:vertAlign w:val="superscript"/>
        </w:rPr>
        <w:t>60,61</w:t>
      </w:r>
      <w:r>
        <w:rPr>
          <w:rFonts w:ascii="Times New Roman" w:eastAsia="Times New Roman" w:hAnsi="Times New Roman" w:cs="Times New Roman"/>
          <w:color w:val="000000"/>
          <w:sz w:val="24"/>
          <w:szCs w:val="24"/>
        </w:rPr>
        <w:t>.</w:t>
      </w:r>
    </w:p>
    <w:p w14:paraId="00000059" w14:textId="77777777" w:rsidR="00EE5CFF" w:rsidRDefault="00281F89">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Of particular interest to us is the field of rehabilitation, particularly of patients with atypical visual development. The Sinha group has had the opportunity to conduct a unique program in India in which surgical interventio</w:t>
      </w:r>
      <w:r>
        <w:rPr>
          <w:rFonts w:ascii="Times New Roman" w:eastAsia="Times New Roman" w:hAnsi="Times New Roman" w:cs="Times New Roman"/>
          <w:color w:val="000000"/>
          <w:sz w:val="24"/>
          <w:szCs w:val="24"/>
        </w:rPr>
        <w:t>n is provided for children with treatable congenital blindness, and their perception is studied as they learn to make sense of the world when they begin to see after cataract-removal surgery late in life (Project Prakash</w:t>
      </w:r>
      <w:r>
        <w:rPr>
          <w:rFonts w:ascii="Times New Roman" w:eastAsia="Times New Roman" w:hAnsi="Times New Roman" w:cs="Times New Roman"/>
          <w:sz w:val="24"/>
          <w:szCs w:val="24"/>
          <w:vertAlign w:val="superscript"/>
        </w:rPr>
        <w:t>15</w:t>
      </w:r>
      <w:r>
        <w:rPr>
          <w:rFonts w:ascii="Times New Roman" w:eastAsia="Times New Roman" w:hAnsi="Times New Roman" w:cs="Times New Roman"/>
          <w:color w:val="000000"/>
          <w:sz w:val="24"/>
          <w:szCs w:val="24"/>
        </w:rPr>
        <w:t xml:space="preserve">). Despite the effective reversal </w:t>
      </w:r>
      <w:r>
        <w:rPr>
          <w:rFonts w:ascii="Times New Roman" w:eastAsia="Times New Roman" w:hAnsi="Times New Roman" w:cs="Times New Roman"/>
          <w:color w:val="000000"/>
          <w:sz w:val="24"/>
          <w:szCs w:val="24"/>
        </w:rPr>
        <w:t xml:space="preserve">of their blindness, these children, </w:t>
      </w:r>
      <w:r>
        <w:rPr>
          <w:rFonts w:ascii="Times New Roman" w:eastAsia="Times New Roman" w:hAnsi="Times New Roman" w:cs="Times New Roman"/>
          <w:color w:val="000000"/>
          <w:sz w:val="24"/>
          <w:szCs w:val="24"/>
        </w:rPr>
        <w:lastRenderedPageBreak/>
        <w:t>and many like them worldwide, exhibit difficulty in naturally learning to recognize visual shapes, as revealed by ours (Fig. 5) and others experiments</w:t>
      </w:r>
      <w:r>
        <w:rPr>
          <w:rFonts w:ascii="Times New Roman" w:eastAsia="Times New Roman" w:hAnsi="Times New Roman" w:cs="Times New Roman"/>
          <w:sz w:val="24"/>
          <w:szCs w:val="24"/>
          <w:vertAlign w:val="superscript"/>
        </w:rPr>
        <w:t>62</w:t>
      </w:r>
      <w:r>
        <w:rPr>
          <w:rFonts w:ascii="Times New Roman" w:eastAsia="Times New Roman" w:hAnsi="Times New Roman" w:cs="Times New Roman"/>
          <w:color w:val="000000"/>
          <w:sz w:val="24"/>
          <w:szCs w:val="24"/>
        </w:rPr>
        <w:t>. Effective methods for improving these skills</w:t>
      </w:r>
      <w:r>
        <w:rPr>
          <w:rFonts w:ascii="Times New Roman" w:eastAsia="Times New Roman" w:hAnsi="Times New Roman" w:cs="Times New Roman"/>
          <w:sz w:val="24"/>
          <w:szCs w:val="24"/>
          <w:vertAlign w:val="superscript"/>
        </w:rPr>
        <w:t>63,64</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are</w:t>
      </w:r>
      <w:proofErr w:type="gramEnd"/>
      <w:r>
        <w:rPr>
          <w:rFonts w:ascii="Times New Roman" w:eastAsia="Times New Roman" w:hAnsi="Times New Roman" w:cs="Times New Roman"/>
          <w:color w:val="000000"/>
          <w:sz w:val="24"/>
          <w:szCs w:val="24"/>
        </w:rPr>
        <w:t xml:space="preserve"> of profound </w:t>
      </w:r>
      <w:r>
        <w:rPr>
          <w:rFonts w:ascii="Times New Roman" w:eastAsia="Times New Roman" w:hAnsi="Times New Roman" w:cs="Times New Roman"/>
          <w:color w:val="000000"/>
          <w:sz w:val="24"/>
          <w:szCs w:val="24"/>
        </w:rPr>
        <w:t>importance for such children, as these challenges compromise their ability to take-up reading of print, basic geometry and even object recognition. We hypothesize that the development of these patients’ visual shape recognition ability can be promoted by e</w:t>
      </w:r>
      <w:r>
        <w:rPr>
          <w:rFonts w:ascii="Times New Roman" w:eastAsia="Times New Roman" w:hAnsi="Times New Roman" w:cs="Times New Roman"/>
          <w:color w:val="000000"/>
          <w:sz w:val="24"/>
          <w:szCs w:val="24"/>
        </w:rPr>
        <w:t xml:space="preserve">ngagement in visuo-motor behavior with precise control of the factors that will be proven as facilitatory from the currently proposed project. </w:t>
      </w:r>
    </w:p>
    <w:p w14:paraId="0000005A" w14:textId="77777777" w:rsidR="00EE5CFF" w:rsidRDefault="00281F89">
      <w:pPr>
        <w:spacing w:after="0" w:line="360" w:lineRule="auto"/>
        <w:jc w:val="both"/>
        <w:rPr>
          <w:rFonts w:ascii="Times New Roman" w:eastAsia="Times New Roman" w:hAnsi="Times New Roman" w:cs="Times New Roman"/>
          <w:sz w:val="24"/>
          <w:szCs w:val="24"/>
        </w:rPr>
      </w:pPr>
      <w:r>
        <w:rPr>
          <w:noProof/>
        </w:rPr>
        <w:drawing>
          <wp:anchor distT="0" distB="0" distL="114300" distR="114300" simplePos="0" relativeHeight="251662336" behindDoc="0" locked="0" layoutInCell="1" hidden="0" allowOverlap="1" wp14:anchorId="02E19DF3" wp14:editId="247520B0">
            <wp:simplePos x="0" y="0"/>
            <wp:positionH relativeFrom="column">
              <wp:posOffset>-16663</wp:posOffset>
            </wp:positionH>
            <wp:positionV relativeFrom="paragraph">
              <wp:posOffset>190500</wp:posOffset>
            </wp:positionV>
            <wp:extent cx="6156960" cy="2065655"/>
            <wp:effectExtent l="0" t="0" r="0" b="0"/>
            <wp:wrapSquare wrapText="bothSides" distT="0" distB="0" distL="114300" distR="114300"/>
            <wp:docPr id="27" name="image2.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application&#10;&#10;Description automatically generated"/>
                    <pic:cNvPicPr preferRelativeResize="0"/>
                  </pic:nvPicPr>
                  <pic:blipFill>
                    <a:blip r:embed="rId19"/>
                    <a:srcRect/>
                    <a:stretch>
                      <a:fillRect/>
                    </a:stretch>
                  </pic:blipFill>
                  <pic:spPr>
                    <a:xfrm>
                      <a:off x="0" y="0"/>
                      <a:ext cx="6156960" cy="2065655"/>
                    </a:xfrm>
                    <a:prstGeom prst="rect">
                      <a:avLst/>
                    </a:prstGeom>
                    <a:ln/>
                  </pic:spPr>
                </pic:pic>
              </a:graphicData>
            </a:graphic>
          </wp:anchor>
        </w:drawing>
      </w:r>
    </w:p>
    <w:p w14:paraId="0000005B" w14:textId="77777777" w:rsidR="00EE5CFF" w:rsidRDefault="00281F89">
      <w:pPr>
        <w:spacing w:before="240" w:after="48"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i/>
          <w:color w:val="000000"/>
          <w:sz w:val="24"/>
          <w:szCs w:val="24"/>
        </w:rPr>
        <w:t xml:space="preserve">Fig. 5. Visual shape learning following visual restoration. </w:t>
      </w:r>
      <w:r>
        <w:rPr>
          <w:rFonts w:ascii="Times New Roman" w:eastAsia="Times New Roman" w:hAnsi="Times New Roman" w:cs="Times New Roman"/>
          <w:i/>
          <w:color w:val="000000"/>
          <w:sz w:val="24"/>
          <w:szCs w:val="24"/>
        </w:rPr>
        <w:t>Shape discrimination (tested by a delayed match to</w:t>
      </w:r>
      <w:r>
        <w:rPr>
          <w:rFonts w:ascii="Times New Roman" w:eastAsia="Times New Roman" w:hAnsi="Times New Roman" w:cs="Times New Roman"/>
          <w:i/>
          <w:color w:val="000000"/>
          <w:sz w:val="24"/>
          <w:szCs w:val="24"/>
        </w:rPr>
        <w:t xml:space="preserve"> sample task) can naturally improve with time after surgical treatment from removal of congenital cataracts, but ceiling performance is not reached on this easy task even 1-2 months after surgery (n=4 patients, SE across participants, chance level is 1/6).</w:t>
      </w:r>
    </w:p>
    <w:p w14:paraId="0000005C" w14:textId="77777777" w:rsidR="00EE5CFF" w:rsidRDefault="00281F89">
      <w:pPr>
        <w:spacing w:before="240"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results obt</w:t>
      </w:r>
      <w:r>
        <w:rPr>
          <w:rFonts w:ascii="Times New Roman" w:eastAsia="Times New Roman" w:hAnsi="Times New Roman" w:cs="Times New Roman"/>
          <w:sz w:val="24"/>
          <w:szCs w:val="24"/>
        </w:rPr>
        <w:t xml:space="preserve">ained in the current project </w:t>
      </w:r>
      <w:r>
        <w:rPr>
          <w:rFonts w:ascii="Times New Roman" w:eastAsia="Times New Roman" w:hAnsi="Times New Roman" w:cs="Times New Roman"/>
          <w:color w:val="000000"/>
          <w:sz w:val="24"/>
          <w:szCs w:val="24"/>
        </w:rPr>
        <w:t>will guide our plans to address specific rehabilitation needs of these children after their surgical sight restoring treatment. In this vein, we are in the process of providing seventy of the newly sighted child</w:t>
      </w:r>
      <w:r>
        <w:rPr>
          <w:rFonts w:ascii="Times New Roman" w:eastAsia="Times New Roman" w:hAnsi="Times New Roman" w:cs="Times New Roman"/>
          <w:color w:val="000000"/>
          <w:sz w:val="24"/>
          <w:szCs w:val="24"/>
        </w:rPr>
        <w:t>ren with digital tablets. Although studies with Prakash children are beyond the scope of this proposal, we do want to provide a brief overview of how results from this work will be translated towards the design of training routines for Prakash children; Ap</w:t>
      </w:r>
      <w:r>
        <w:rPr>
          <w:rFonts w:ascii="Times New Roman" w:eastAsia="Times New Roman" w:hAnsi="Times New Roman" w:cs="Times New Roman"/>
          <w:color w:val="000000"/>
          <w:sz w:val="24"/>
          <w:szCs w:val="24"/>
        </w:rPr>
        <w:t>plications that we intend to upload to the tablets will involve requiring the children to trace letters of the English and Hindi alphabets and to trace simple drawings and shapes. We expect that these activities will facilitate letter and shape learning by</w:t>
      </w:r>
      <w:r>
        <w:rPr>
          <w:rFonts w:ascii="Times New Roman" w:eastAsia="Times New Roman" w:hAnsi="Times New Roman" w:cs="Times New Roman"/>
          <w:color w:val="000000"/>
          <w:sz w:val="24"/>
          <w:szCs w:val="24"/>
        </w:rPr>
        <w:t xml:space="preserve"> the children, and thereby help with their educational and rehabilitative progress. To assess this, we will include another application requiring the children to discriminate between shapes before and after they engage in tracing, </w:t>
      </w:r>
      <w:proofErr w:type="gramStart"/>
      <w:r>
        <w:rPr>
          <w:rFonts w:ascii="Times New Roman" w:eastAsia="Times New Roman" w:hAnsi="Times New Roman" w:cs="Times New Roman"/>
          <w:color w:val="000000"/>
          <w:sz w:val="24"/>
          <w:szCs w:val="24"/>
        </w:rPr>
        <w:t>similar to</w:t>
      </w:r>
      <w:proofErr w:type="gramEnd"/>
      <w:r>
        <w:rPr>
          <w:rFonts w:ascii="Times New Roman" w:eastAsia="Times New Roman" w:hAnsi="Times New Roman" w:cs="Times New Roman"/>
          <w:color w:val="000000"/>
          <w:sz w:val="24"/>
          <w:szCs w:val="24"/>
        </w:rPr>
        <w:t xml:space="preserve"> the visual ass</w:t>
      </w:r>
      <w:r>
        <w:rPr>
          <w:rFonts w:ascii="Times New Roman" w:eastAsia="Times New Roman" w:hAnsi="Times New Roman" w:cs="Times New Roman"/>
          <w:color w:val="000000"/>
          <w:sz w:val="24"/>
          <w:szCs w:val="24"/>
        </w:rPr>
        <w:t>essment in the current project (Fig. 3A) and to experiments previously run with Prakash children (Fig. 5). In parallel, Project Prakash has initiated a school program, in which longitudinal assessments of visual shape recognition are combined with schoolin</w:t>
      </w:r>
      <w:r>
        <w:rPr>
          <w:rFonts w:ascii="Times New Roman" w:eastAsia="Times New Roman" w:hAnsi="Times New Roman" w:cs="Times New Roman"/>
          <w:color w:val="000000"/>
          <w:sz w:val="24"/>
          <w:szCs w:val="24"/>
        </w:rPr>
        <w:t xml:space="preserve">g and with periodic assessments </w:t>
      </w:r>
      <w:r>
        <w:rPr>
          <w:rFonts w:ascii="Times New Roman" w:eastAsia="Times New Roman" w:hAnsi="Times New Roman" w:cs="Times New Roman"/>
          <w:color w:val="000000"/>
          <w:sz w:val="24"/>
          <w:szCs w:val="24"/>
        </w:rPr>
        <w:lastRenderedPageBreak/>
        <w:t>in related fields (literacy, geometry, spatial cognition), serving as a platform for testing the broad effects of rehabilitation efforts on educational aspects.</w:t>
      </w:r>
    </w:p>
    <w:p w14:paraId="0000005D" w14:textId="77777777" w:rsidR="00EE5CFF" w:rsidRDefault="00281F89">
      <w:pPr>
        <w:spacing w:after="48" w:line="360" w:lineRule="auto"/>
        <w:jc w:val="both"/>
        <w:rPr>
          <w:rFonts w:ascii="Times New Roman" w:eastAsia="Times New Roman" w:hAnsi="Times New Roman" w:cs="Times New Roman"/>
          <w:sz w:val="24"/>
          <w:szCs w:val="24"/>
        </w:rPr>
      </w:pPr>
      <w:bookmarkStart w:id="17" w:name="_heading=h.tyjcwt" w:colFirst="0" w:colLast="0"/>
      <w:bookmarkEnd w:id="17"/>
      <w:r>
        <w:rPr>
          <w:rFonts w:ascii="Times New Roman" w:eastAsia="Times New Roman" w:hAnsi="Times New Roman" w:cs="Times New Roman"/>
          <w:i/>
          <w:sz w:val="24"/>
          <w:szCs w:val="24"/>
        </w:rPr>
        <w:t xml:space="preserve">Sharing of stimuli synthesis method and data: </w:t>
      </w:r>
      <w:r>
        <w:rPr>
          <w:rFonts w:ascii="Times New Roman" w:eastAsia="Times New Roman" w:hAnsi="Times New Roman" w:cs="Times New Roman"/>
          <w:sz w:val="24"/>
          <w:szCs w:val="24"/>
        </w:rPr>
        <w:t>Our novel approach to stimuli synthesis, of constructing shapes (Fig. 1A) with parametric differences that are validated against human perception of visual differences (Fig. 2) will be useful in other research settings, whenever explicit, and parametric, c</w:t>
      </w:r>
      <w:r>
        <w:rPr>
          <w:rFonts w:ascii="Times New Roman" w:eastAsia="Times New Roman" w:hAnsi="Times New Roman" w:cs="Times New Roman"/>
          <w:sz w:val="24"/>
          <w:szCs w:val="24"/>
        </w:rPr>
        <w:t xml:space="preserve">ontrol over the visual similarity of shapes is required. </w:t>
      </w:r>
    </w:p>
    <w:p w14:paraId="0000005E" w14:textId="77777777" w:rsidR="00EE5CFF" w:rsidRDefault="00281F89">
      <w:pPr>
        <w:spacing w:before="3" w:after="0" w:line="360" w:lineRule="auto"/>
        <w:ind w:right="10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comprehensive database built through our experiments, which includes shape tracings collected from different individuals across multiple sessions with corresponding visual discrimination perform</w:t>
      </w:r>
      <w:r>
        <w:rPr>
          <w:rFonts w:ascii="Times New Roman" w:eastAsia="Times New Roman" w:hAnsi="Times New Roman" w:cs="Times New Roman"/>
          <w:sz w:val="24"/>
          <w:szCs w:val="24"/>
        </w:rPr>
        <w:t>ance between the shapes, will also be made publicly available. This database will provide the largest set we know that consists of multiple dynamic segments of shape tracing during a training process. We believe that it will serve as a resource for researc</w:t>
      </w:r>
      <w:r>
        <w:rPr>
          <w:rFonts w:ascii="Times New Roman" w:eastAsia="Times New Roman" w:hAnsi="Times New Roman" w:cs="Times New Roman"/>
          <w:sz w:val="24"/>
          <w:szCs w:val="24"/>
        </w:rPr>
        <w:t>hers with interests such as sensorimotor development, brain plasticity, rehabilitation, and education in STEM fields, to test hypotheses regarding associations between motor skill development and visual shape learning. It can also serve as a basis for comp</w:t>
      </w:r>
      <w:r>
        <w:rPr>
          <w:rFonts w:ascii="Times New Roman" w:eastAsia="Times New Roman" w:hAnsi="Times New Roman" w:cs="Times New Roman"/>
          <w:sz w:val="24"/>
          <w:szCs w:val="24"/>
        </w:rPr>
        <w:t>utational modeling of these processes.</w:t>
      </w:r>
    </w:p>
    <w:p w14:paraId="0000005F" w14:textId="77777777" w:rsidR="00EE5CFF" w:rsidRDefault="00281F89">
      <w:pPr>
        <w:spacing w:before="240" w:after="48"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Collaboration Between </w:t>
      </w:r>
      <w:sdt>
        <w:sdtPr>
          <w:tag w:val="goog_rdk_13"/>
          <w:id w:val="664975397"/>
        </w:sdtPr>
        <w:sdtEndPr/>
        <w:sdtContent>
          <w:commentRangeStart w:id="18"/>
        </w:sdtContent>
      </w:sdt>
      <w:r>
        <w:rPr>
          <w:rFonts w:ascii="Times New Roman" w:eastAsia="Times New Roman" w:hAnsi="Times New Roman" w:cs="Times New Roman"/>
          <w:b/>
          <w:sz w:val="24"/>
          <w:szCs w:val="24"/>
        </w:rPr>
        <w:t>the</w:t>
      </w:r>
      <w:commentRangeEnd w:id="18"/>
      <w:r>
        <w:commentReference w:id="18"/>
      </w:r>
      <w:r>
        <w:rPr>
          <w:rFonts w:ascii="Times New Roman" w:eastAsia="Times New Roman" w:hAnsi="Times New Roman" w:cs="Times New Roman"/>
          <w:b/>
          <w:sz w:val="24"/>
          <w:szCs w:val="24"/>
        </w:rPr>
        <w:t xml:space="preserve"> sites: </w:t>
      </w:r>
      <w:r>
        <w:rPr>
          <w:rFonts w:ascii="Times New Roman" w:eastAsia="Times New Roman" w:hAnsi="Times New Roman" w:cs="Times New Roman"/>
          <w:color w:val="000000"/>
          <w:sz w:val="24"/>
          <w:szCs w:val="24"/>
        </w:rPr>
        <w:t>Furthering the understanding of motor-visual interactions for shape processing requires expertise in the (historically independent) research domains of motor control, visual processing, and shape perception. Our interdisciplinary collaboration accomplishes</w:t>
      </w:r>
      <w:r>
        <w:rPr>
          <w:rFonts w:ascii="Times New Roman" w:eastAsia="Times New Roman" w:hAnsi="Times New Roman" w:cs="Times New Roman"/>
          <w:color w:val="000000"/>
          <w:sz w:val="24"/>
          <w:szCs w:val="24"/>
        </w:rPr>
        <w:t xml:space="preserve"> this complex requirement. </w:t>
      </w:r>
      <w:r>
        <w:rPr>
          <w:rFonts w:ascii="Times New Roman" w:eastAsia="Times New Roman" w:hAnsi="Times New Roman" w:cs="Times New Roman"/>
          <w:sz w:val="24"/>
          <w:szCs w:val="24"/>
        </w:rPr>
        <w:t>The proposed studies build on the unique and complementary expertise of the collaborating principal investigators. The project will involve joint planning of research, to be physically conducted in TAU. The analysis will be divid</w:t>
      </w:r>
      <w:r>
        <w:rPr>
          <w:rFonts w:ascii="Times New Roman" w:eastAsia="Times New Roman" w:hAnsi="Times New Roman" w:cs="Times New Roman"/>
          <w:sz w:val="24"/>
          <w:szCs w:val="24"/>
        </w:rPr>
        <w:t xml:space="preserve">ed between the three sites according to the field of expertise (see timeline, below, for specifics), and evaluation of results will be joint. </w:t>
      </w:r>
    </w:p>
    <w:p w14:paraId="00000060" w14:textId="77777777" w:rsidR="00EE5CFF" w:rsidRDefault="00281F89">
      <w:pP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Prof. </w:t>
      </w:r>
      <w:proofErr w:type="spellStart"/>
      <w:r>
        <w:rPr>
          <w:rFonts w:ascii="Times New Roman" w:eastAsia="Times New Roman" w:hAnsi="Times New Roman" w:cs="Times New Roman"/>
          <w:b/>
          <w:color w:val="000000"/>
          <w:sz w:val="24"/>
          <w:szCs w:val="24"/>
        </w:rPr>
        <w:t>Mukamel’s</w:t>
      </w:r>
      <w:proofErr w:type="spellEnd"/>
      <w:r>
        <w:rPr>
          <w:rFonts w:ascii="Times New Roman" w:eastAsia="Times New Roman" w:hAnsi="Times New Roman" w:cs="Times New Roman"/>
          <w:b/>
          <w:color w:val="000000"/>
          <w:sz w:val="24"/>
          <w:szCs w:val="24"/>
        </w:rPr>
        <w:t xml:space="preserve"> (TAU) </w:t>
      </w:r>
      <w:r>
        <w:rPr>
          <w:rFonts w:ascii="Times New Roman" w:eastAsia="Times New Roman" w:hAnsi="Times New Roman" w:cs="Times New Roman"/>
          <w:color w:val="000000"/>
          <w:sz w:val="24"/>
          <w:szCs w:val="24"/>
        </w:rPr>
        <w:t>expertise is in the study of the neural basis of action and perception, using motor trainin</w:t>
      </w:r>
      <w:r>
        <w:rPr>
          <w:rFonts w:ascii="Times New Roman" w:eastAsia="Times New Roman" w:hAnsi="Times New Roman" w:cs="Times New Roman"/>
          <w:color w:val="000000"/>
          <w:sz w:val="24"/>
          <w:szCs w:val="24"/>
        </w:rPr>
        <w:t>g and motion tracking paradigms</w:t>
      </w:r>
      <w:r>
        <w:rPr>
          <w:rFonts w:ascii="Times New Roman" w:eastAsia="Times New Roman" w:hAnsi="Times New Roman" w:cs="Times New Roman"/>
          <w:sz w:val="24"/>
          <w:szCs w:val="24"/>
          <w:vertAlign w:val="superscript"/>
        </w:rPr>
        <w:t>65</w:t>
      </w:r>
      <w:r>
        <w:rPr>
          <w:rFonts w:ascii="Times New Roman" w:eastAsia="Times New Roman" w:hAnsi="Times New Roman" w:cs="Times New Roman"/>
          <w:color w:val="000000"/>
          <w:sz w:val="24"/>
          <w:szCs w:val="24"/>
        </w:rPr>
        <w:t>. Some of the findings supporting the notion that sensory modulations are rooted in motor origins, a notion which has formed the foundations for the proposed project, come from his previous studies</w:t>
      </w:r>
      <w:r>
        <w:rPr>
          <w:rFonts w:ascii="Times New Roman" w:eastAsia="Times New Roman" w:hAnsi="Times New Roman" w:cs="Times New Roman"/>
          <w:sz w:val="24"/>
          <w:szCs w:val="24"/>
          <w:vertAlign w:val="superscript"/>
        </w:rPr>
        <w:t>34,66</w:t>
      </w:r>
      <w:r>
        <w:rPr>
          <w:rFonts w:ascii="Times New Roman" w:eastAsia="Times New Roman" w:hAnsi="Times New Roman" w:cs="Times New Roman"/>
          <w:color w:val="000000"/>
          <w:sz w:val="24"/>
          <w:szCs w:val="24"/>
        </w:rPr>
        <w:t xml:space="preserve">. </w:t>
      </w:r>
    </w:p>
    <w:p w14:paraId="00000061" w14:textId="77777777" w:rsidR="00EE5CFF" w:rsidRDefault="00281F89">
      <w:pP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Prof. Sinha (MIT)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is an expert in the study of vision development mechanisms using behavioral, electrophysiological, and computational approaches. In preparation for the current project, his group (in collaboration with Dr. Ben-Ami, below) has examined the effects of differ</w:t>
      </w:r>
      <w:r>
        <w:rPr>
          <w:rFonts w:ascii="Times New Roman" w:eastAsia="Times New Roman" w:hAnsi="Times New Roman" w:cs="Times New Roman"/>
          <w:color w:val="000000"/>
          <w:sz w:val="24"/>
          <w:szCs w:val="24"/>
        </w:rPr>
        <w:t>ent types of visual feedback for improving visuo-motor skill of the left non-dominant hand</w:t>
      </w:r>
      <w:r>
        <w:rPr>
          <w:rFonts w:ascii="Times New Roman" w:eastAsia="Times New Roman" w:hAnsi="Times New Roman" w:cs="Times New Roman"/>
          <w:sz w:val="24"/>
          <w:szCs w:val="24"/>
          <w:vertAlign w:val="superscript"/>
        </w:rPr>
        <w:t>67</w:t>
      </w:r>
      <w:r>
        <w:rPr>
          <w:rFonts w:ascii="Times New Roman" w:eastAsia="Times New Roman" w:hAnsi="Times New Roman" w:cs="Times New Roman"/>
          <w:color w:val="000000"/>
          <w:sz w:val="24"/>
          <w:szCs w:val="24"/>
        </w:rPr>
        <w:t xml:space="preserve">. </w:t>
      </w:r>
    </w:p>
    <w:p w14:paraId="00000062" w14:textId="77777777" w:rsidR="00EE5CFF" w:rsidRDefault="00281F89">
      <w:pP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Prof. Phillips’ (RIT)</w:t>
      </w:r>
      <w:r>
        <w:rPr>
          <w:rFonts w:ascii="Times New Roman" w:eastAsia="Times New Roman" w:hAnsi="Times New Roman" w:cs="Times New Roman"/>
          <w:color w:val="000000"/>
          <w:sz w:val="24"/>
          <w:szCs w:val="24"/>
        </w:rPr>
        <w:t xml:space="preserve"> expertise is in employing mathematical characterization to construction of natural shapes for vision and haptic experiments and in the psyc</w:t>
      </w:r>
      <w:r>
        <w:rPr>
          <w:rFonts w:ascii="Times New Roman" w:eastAsia="Times New Roman" w:hAnsi="Times New Roman" w:cs="Times New Roman"/>
          <w:color w:val="000000"/>
          <w:sz w:val="24"/>
          <w:szCs w:val="24"/>
        </w:rPr>
        <w:t>hophysical study of ecological perception. In some of his previous work he has established that motion information enhances the extraction of visual 3-D object shape</w:t>
      </w:r>
      <w:r>
        <w:rPr>
          <w:rFonts w:ascii="Times New Roman" w:eastAsia="Times New Roman" w:hAnsi="Times New Roman" w:cs="Times New Roman"/>
          <w:sz w:val="24"/>
          <w:szCs w:val="24"/>
          <w:vertAlign w:val="superscript"/>
        </w:rPr>
        <w:t>36</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We will use similar comparisons of static and dynamic conditions to explore and quantif</w:t>
      </w:r>
      <w:r>
        <w:rPr>
          <w:rFonts w:ascii="Times New Roman" w:eastAsia="Times New Roman" w:hAnsi="Times New Roman" w:cs="Times New Roman"/>
          <w:sz w:val="24"/>
          <w:szCs w:val="24"/>
        </w:rPr>
        <w:t xml:space="preserve">y the enhancements in </w:t>
      </w:r>
      <w:r>
        <w:rPr>
          <w:rFonts w:ascii="Times New Roman" w:eastAsia="Times New Roman" w:hAnsi="Times New Roman" w:cs="Times New Roman"/>
          <w:i/>
          <w:sz w:val="24"/>
          <w:szCs w:val="24"/>
        </w:rPr>
        <w:t>learning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which can be attributed to the </w:t>
      </w:r>
      <w:r>
        <w:rPr>
          <w:rFonts w:ascii="Times New Roman" w:eastAsia="Times New Roman" w:hAnsi="Times New Roman" w:cs="Times New Roman"/>
          <w:sz w:val="24"/>
          <w:szCs w:val="24"/>
        </w:rPr>
        <w:lastRenderedPageBreak/>
        <w:t>addition of dynamic information. Phillips and Sinha</w:t>
      </w:r>
      <w:r>
        <w:rPr>
          <w:rFonts w:ascii="Times New Roman" w:eastAsia="Times New Roman" w:hAnsi="Times New Roman" w:cs="Times New Roman"/>
          <w:sz w:val="24"/>
          <w:szCs w:val="24"/>
          <w:vertAlign w:val="superscript"/>
        </w:rPr>
        <w:t>68</w:t>
      </w:r>
      <w:r>
        <w:rPr>
          <w:rFonts w:ascii="Times New Roman" w:eastAsia="Times New Roman" w:hAnsi="Times New Roman" w:cs="Times New Roman"/>
          <w:sz w:val="24"/>
          <w:szCs w:val="24"/>
        </w:rPr>
        <w:t xml:space="preserve"> have previously tested how the nature of exploration influences the ability to extract shape information in the tactile modality. In the current project we will apply a similar approach to the visual modality, by testing the ability to extract shape infor</w:t>
      </w:r>
      <w:r>
        <w:rPr>
          <w:rFonts w:ascii="Times New Roman" w:eastAsia="Times New Roman" w:hAnsi="Times New Roman" w:cs="Times New Roman"/>
          <w:sz w:val="24"/>
          <w:szCs w:val="24"/>
        </w:rPr>
        <w:t>mation from different types of visual information intake (e.g., active production of visual shape traces versus passive observation of dynamic shape traces).</w:t>
      </w:r>
    </w:p>
    <w:p w14:paraId="00000063"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Dr. Ben-Ami</w:t>
      </w: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4"/>
          <w:szCs w:val="24"/>
        </w:rPr>
        <w:t xml:space="preserve"> MD</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(TAU, Project Prakash)</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is a medical doctor with clinical background in neural reha</w:t>
      </w:r>
      <w:r>
        <w:rPr>
          <w:rFonts w:ascii="Times New Roman" w:eastAsia="Times New Roman" w:hAnsi="Times New Roman" w:cs="Times New Roman"/>
          <w:sz w:val="24"/>
          <w:szCs w:val="24"/>
        </w:rPr>
        <w:t>bilitation, and scientific background in the fields of visual perception and motor control, with experience in psychophysics, mathematical modeling, motion-tracking, and kinematic analysis.</w:t>
      </w:r>
      <w:r>
        <w:rPr>
          <w:rFonts w:ascii="Times New Roman" w:eastAsia="Times New Roman" w:hAnsi="Times New Roman" w:cs="Times New Roman"/>
        </w:rPr>
        <w:t xml:space="preserve"> </w:t>
      </w:r>
      <w:r>
        <w:rPr>
          <w:rFonts w:ascii="Times New Roman" w:eastAsia="Times New Roman" w:hAnsi="Times New Roman" w:cs="Times New Roman"/>
          <w:sz w:val="24"/>
          <w:szCs w:val="24"/>
        </w:rPr>
        <w:t>She has extensive clinical experience applying interventions for i</w:t>
      </w:r>
      <w:r>
        <w:rPr>
          <w:rFonts w:ascii="Times New Roman" w:eastAsia="Times New Roman" w:hAnsi="Times New Roman" w:cs="Times New Roman"/>
          <w:sz w:val="24"/>
          <w:szCs w:val="24"/>
        </w:rPr>
        <w:t xml:space="preserve">nducing plasticity and learning in cases of atypical sensory-motor processing. She is beginning her second year as a </w:t>
      </w:r>
      <w:r>
        <w:rPr>
          <w:rFonts w:ascii="Times New Roman" w:eastAsia="Times New Roman" w:hAnsi="Times New Roman" w:cs="Times New Roman"/>
          <w:color w:val="000000"/>
          <w:sz w:val="24"/>
          <w:szCs w:val="24"/>
        </w:rPr>
        <w:t xml:space="preserve">TAU </w:t>
      </w:r>
      <w:proofErr w:type="spellStart"/>
      <w:r>
        <w:rPr>
          <w:rFonts w:ascii="Times New Roman" w:eastAsia="Times New Roman" w:hAnsi="Times New Roman" w:cs="Times New Roman"/>
          <w:color w:val="000000"/>
          <w:sz w:val="24"/>
          <w:szCs w:val="24"/>
        </w:rPr>
        <w:t>Minducate</w:t>
      </w:r>
      <w:proofErr w:type="spellEnd"/>
      <w:r>
        <w:rPr>
          <w:rFonts w:ascii="Times New Roman" w:eastAsia="Times New Roman" w:hAnsi="Times New Roman" w:cs="Times New Roman"/>
          <w:color w:val="000000"/>
          <w:sz w:val="24"/>
          <w:szCs w:val="24"/>
        </w:rPr>
        <w:t xml:space="preserve"> Center research associate in the </w:t>
      </w:r>
      <w:proofErr w:type="spellStart"/>
      <w:r>
        <w:rPr>
          <w:rFonts w:ascii="Times New Roman" w:eastAsia="Times New Roman" w:hAnsi="Times New Roman" w:cs="Times New Roman"/>
          <w:color w:val="000000"/>
          <w:sz w:val="24"/>
          <w:szCs w:val="24"/>
        </w:rPr>
        <w:t>Mukamel</w:t>
      </w:r>
      <w:proofErr w:type="spellEnd"/>
      <w:r>
        <w:rPr>
          <w:rFonts w:ascii="Times New Roman" w:eastAsia="Times New Roman" w:hAnsi="Times New Roman" w:cs="Times New Roman"/>
          <w:color w:val="000000"/>
          <w:sz w:val="24"/>
          <w:szCs w:val="24"/>
        </w:rPr>
        <w:t xml:space="preserve"> Lab. Previously she was a part of the Sinha Lab for 4 years, where she performed res</w:t>
      </w:r>
      <w:r>
        <w:rPr>
          <w:rFonts w:ascii="Times New Roman" w:eastAsia="Times New Roman" w:hAnsi="Times New Roman" w:cs="Times New Roman"/>
          <w:color w:val="000000"/>
          <w:sz w:val="24"/>
          <w:szCs w:val="24"/>
        </w:rPr>
        <w:t xml:space="preserve">earch on the Autism project and the Prakash Project, and prior to that a post-doc in the Flash motor control lab in the Weizmann institute, studying the sensorimotor aspects of Autism. </w:t>
      </w:r>
    </w:p>
    <w:p w14:paraId="00000064" w14:textId="77777777" w:rsidR="00EE5CFF" w:rsidRDefault="00281F89">
      <w:pPr>
        <w:spacing w:after="48"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t>Batel</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Buaron</w:t>
      </w:r>
      <w:proofErr w:type="spellEnd"/>
      <w:r>
        <w:rPr>
          <w:rFonts w:ascii="Times New Roman" w:eastAsia="Times New Roman" w:hAnsi="Times New Roman" w:cs="Times New Roman"/>
          <w:b/>
          <w:color w:val="000000"/>
          <w:sz w:val="24"/>
          <w:szCs w:val="24"/>
        </w:rPr>
        <w:t xml:space="preserve">, M.Sc. (TAU Ph.D. student, </w:t>
      </w:r>
      <w:proofErr w:type="spellStart"/>
      <w:r>
        <w:rPr>
          <w:rFonts w:ascii="Times New Roman" w:eastAsia="Times New Roman" w:hAnsi="Times New Roman" w:cs="Times New Roman"/>
          <w:b/>
          <w:color w:val="000000"/>
          <w:sz w:val="24"/>
          <w:szCs w:val="24"/>
        </w:rPr>
        <w:t>Mukamel</w:t>
      </w:r>
      <w:proofErr w:type="spellEnd"/>
      <w:r>
        <w:rPr>
          <w:rFonts w:ascii="Times New Roman" w:eastAsia="Times New Roman" w:hAnsi="Times New Roman" w:cs="Times New Roman"/>
          <w:b/>
          <w:color w:val="000000"/>
          <w:sz w:val="24"/>
          <w:szCs w:val="24"/>
        </w:rPr>
        <w:t xml:space="preserve"> lab)</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has conducted and</w:t>
      </w:r>
      <w:r>
        <w:rPr>
          <w:rFonts w:ascii="Times New Roman" w:eastAsia="Times New Roman" w:hAnsi="Times New Roman" w:cs="Times New Roman"/>
          <w:sz w:val="24"/>
          <w:szCs w:val="24"/>
        </w:rPr>
        <w:t xml:space="preserve"> published several behavioral and fMRI papers under Prof. </w:t>
      </w:r>
      <w:proofErr w:type="spellStart"/>
      <w:r>
        <w:rPr>
          <w:rFonts w:ascii="Times New Roman" w:eastAsia="Times New Roman" w:hAnsi="Times New Roman" w:cs="Times New Roman"/>
          <w:sz w:val="24"/>
          <w:szCs w:val="24"/>
        </w:rPr>
        <w:t>Mukamel’s</w:t>
      </w:r>
      <w:proofErr w:type="spellEnd"/>
      <w:r>
        <w:rPr>
          <w:rFonts w:ascii="Times New Roman" w:eastAsia="Times New Roman" w:hAnsi="Times New Roman" w:cs="Times New Roman"/>
          <w:sz w:val="24"/>
          <w:szCs w:val="24"/>
        </w:rPr>
        <w:t xml:space="preserve"> supervision during her M.Sc. studies, including studies which have formed the foundations for the proposed project</w:t>
      </w:r>
      <w:r>
        <w:rPr>
          <w:rFonts w:ascii="Times New Roman" w:eastAsia="Times New Roman" w:hAnsi="Times New Roman" w:cs="Times New Roman"/>
          <w:sz w:val="24"/>
          <w:szCs w:val="24"/>
          <w:vertAlign w:val="superscript"/>
        </w:rPr>
        <w:t>6,69</w:t>
      </w:r>
      <w:r>
        <w:rPr>
          <w:rFonts w:ascii="Times New Roman" w:eastAsia="Times New Roman" w:hAnsi="Times New Roman" w:cs="Times New Roman"/>
          <w:sz w:val="24"/>
          <w:szCs w:val="24"/>
        </w:rPr>
        <w:t xml:space="preserve">. She </w:t>
      </w:r>
      <w:r>
        <w:rPr>
          <w:rFonts w:ascii="Times New Roman" w:eastAsia="Times New Roman" w:hAnsi="Times New Roman" w:cs="Times New Roman"/>
          <w:color w:val="000000"/>
          <w:sz w:val="24"/>
          <w:szCs w:val="24"/>
        </w:rPr>
        <w:t xml:space="preserve">will be involved in all aspects of the proposed research taking </w:t>
      </w:r>
      <w:r>
        <w:rPr>
          <w:rFonts w:ascii="Times New Roman" w:eastAsia="Times New Roman" w:hAnsi="Times New Roman" w:cs="Times New Roman"/>
          <w:color w:val="000000"/>
          <w:sz w:val="24"/>
          <w:szCs w:val="24"/>
        </w:rPr>
        <w:t>place at TAU and will contribute to the formulation of scientific manuscripts</w:t>
      </w:r>
      <w:r>
        <w:rPr>
          <w:rFonts w:ascii="Times New Roman" w:eastAsia="Times New Roman" w:hAnsi="Times New Roman" w:cs="Times New Roman"/>
          <w:sz w:val="24"/>
          <w:szCs w:val="24"/>
        </w:rPr>
        <w:t xml:space="preserve"> and presentations in vision/neuroscience/motor-control conferences. </w:t>
      </w:r>
    </w:p>
    <w:p w14:paraId="00000065" w14:textId="77777777" w:rsidR="00EE5CFF" w:rsidRDefault="00281F89">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Facilities, resources, and equipment (TAU): </w:t>
      </w: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Mukamel</w:t>
      </w:r>
      <w:proofErr w:type="spellEnd"/>
      <w:r>
        <w:rPr>
          <w:rFonts w:ascii="Times New Roman" w:eastAsia="Times New Roman" w:hAnsi="Times New Roman" w:cs="Times New Roman"/>
          <w:sz w:val="24"/>
          <w:szCs w:val="24"/>
        </w:rPr>
        <w:t xml:space="preserve"> Laboratory has exclusive use of two dedicated behavio</w:t>
      </w:r>
      <w:r>
        <w:rPr>
          <w:rFonts w:ascii="Times New Roman" w:eastAsia="Times New Roman" w:hAnsi="Times New Roman" w:cs="Times New Roman"/>
          <w:sz w:val="24"/>
          <w:szCs w:val="24"/>
        </w:rPr>
        <w:t xml:space="preserve">ral testing rooms and two offices for faculty,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and postdoctoral staff, all on the same floor. Laboratory rooms are fully equipped for performing the proposed project. The lab employs a half-time lab manager who provides logistic support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ensure all systems and equipment operate smoothly with minimal disruptions to ongoing research activities. </w:t>
      </w:r>
    </w:p>
    <w:p w14:paraId="00000066"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Feasibility, Challenges &amp; Solutions: </w:t>
      </w:r>
      <w:r>
        <w:rPr>
          <w:rFonts w:ascii="Times New Roman" w:eastAsia="Times New Roman" w:hAnsi="Times New Roman" w:cs="Times New Roman"/>
          <w:color w:val="000000"/>
          <w:sz w:val="24"/>
          <w:szCs w:val="24"/>
        </w:rPr>
        <w:t>The main barrier to a multi-day experiment such as suggested here is high drop-out rates, which we will reduce</w:t>
      </w:r>
      <w:r>
        <w:rPr>
          <w:rFonts w:ascii="Times New Roman" w:eastAsia="Times New Roman" w:hAnsi="Times New Roman" w:cs="Times New Roman"/>
          <w:color w:val="000000"/>
          <w:sz w:val="24"/>
          <w:szCs w:val="24"/>
        </w:rPr>
        <w:t xml:space="preserve"> by offering bonus pay for study completion. Prof. </w:t>
      </w:r>
      <w:proofErr w:type="spellStart"/>
      <w:r>
        <w:rPr>
          <w:rFonts w:ascii="Times New Roman" w:eastAsia="Times New Roman" w:hAnsi="Times New Roman" w:cs="Times New Roman"/>
          <w:color w:val="000000"/>
          <w:sz w:val="24"/>
          <w:szCs w:val="24"/>
        </w:rPr>
        <w:t>Mukamel</w:t>
      </w:r>
      <w:proofErr w:type="spellEnd"/>
      <w:r>
        <w:rPr>
          <w:rFonts w:ascii="Times New Roman" w:eastAsia="Times New Roman" w:hAnsi="Times New Roman" w:cs="Times New Roman"/>
          <w:color w:val="000000"/>
          <w:sz w:val="24"/>
          <w:szCs w:val="24"/>
        </w:rPr>
        <w:t xml:space="preserve"> and Prof. Sinha have both run studies involving training across several days</w:t>
      </w:r>
      <w:r>
        <w:rPr>
          <w:rFonts w:ascii="Times New Roman" w:eastAsia="Times New Roman" w:hAnsi="Times New Roman" w:cs="Times New Roman"/>
          <w:sz w:val="24"/>
          <w:szCs w:val="24"/>
          <w:vertAlign w:val="superscript"/>
        </w:rPr>
        <w:t>65,71</w:t>
      </w:r>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Mukamel</w:t>
      </w:r>
      <w:proofErr w:type="spellEnd"/>
      <w:r>
        <w:rPr>
          <w:rFonts w:ascii="Times New Roman" w:eastAsia="Times New Roman" w:hAnsi="Times New Roman" w:cs="Times New Roman"/>
          <w:sz w:val="24"/>
          <w:szCs w:val="24"/>
        </w:rPr>
        <w:t xml:space="preserve"> Lab has recently completed a behavioral training study with procedures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ones planned in </w:t>
      </w:r>
      <w:r>
        <w:rPr>
          <w:rFonts w:ascii="Times New Roman" w:eastAsia="Times New Roman" w:hAnsi="Times New Roman" w:cs="Times New Roman"/>
          <w:sz w:val="24"/>
          <w:szCs w:val="24"/>
        </w:rPr>
        <w:t xml:space="preserve">the current project (140 participants tested on two consecutive days), reflecting the logistic feasibility of conducting a study of such large magnitude in TAU, even while complaining to the restrictions of the global pandemic. </w:t>
      </w:r>
    </w:p>
    <w:p w14:paraId="00000067" w14:textId="77777777" w:rsidR="00EE5CFF" w:rsidRDefault="00281F89">
      <w:pPr>
        <w:spacing w:after="48"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 potential challenge with </w:t>
      </w:r>
      <w:r>
        <w:rPr>
          <w:rFonts w:ascii="Times New Roman" w:eastAsia="Times New Roman" w:hAnsi="Times New Roman" w:cs="Times New Roman"/>
          <w:color w:val="000000"/>
          <w:sz w:val="24"/>
          <w:szCs w:val="24"/>
        </w:rPr>
        <w:t>multi-lab projects is the coordination between sites. We will address this by conducting bi-weekly group meetings over video conference (more whenever necessary), and in person meetings once a year, to facilitate experiment set-up and collaborative</w:t>
      </w:r>
      <w:r>
        <w:rPr>
          <w:rFonts w:ascii="Times New Roman" w:eastAsia="Times New Roman" w:hAnsi="Times New Roman" w:cs="Times New Roman"/>
          <w:sz w:val="24"/>
          <w:szCs w:val="24"/>
        </w:rPr>
        <w:t xml:space="preserve"> result </w:t>
      </w:r>
      <w:r>
        <w:rPr>
          <w:rFonts w:ascii="Times New Roman" w:eastAsia="Times New Roman" w:hAnsi="Times New Roman" w:cs="Times New Roman"/>
          <w:sz w:val="24"/>
          <w:szCs w:val="24"/>
        </w:rPr>
        <w:t>evaluation and</w:t>
      </w:r>
      <w:r>
        <w:rPr>
          <w:rFonts w:ascii="Times New Roman" w:eastAsia="Times New Roman" w:hAnsi="Times New Roman" w:cs="Times New Roman"/>
          <w:color w:val="000000"/>
          <w:sz w:val="24"/>
          <w:szCs w:val="24"/>
        </w:rPr>
        <w:t xml:space="preserve"> manuscript preparation. Members of the research group have collaborated in the past: Professors </w:t>
      </w:r>
      <w:r>
        <w:rPr>
          <w:rFonts w:ascii="Times New Roman" w:eastAsia="Times New Roman" w:hAnsi="Times New Roman" w:cs="Times New Roman"/>
          <w:color w:val="000000"/>
          <w:sz w:val="24"/>
          <w:szCs w:val="24"/>
        </w:rPr>
        <w:lastRenderedPageBreak/>
        <w:t>Sinha and Phillips have collaborated on many projects and their complementary contributions have proven fruitfu</w:t>
      </w:r>
      <w:sdt>
        <w:sdtPr>
          <w:tag w:val="goog_rdk_14"/>
          <w:id w:val="2008015033"/>
        </w:sdtPr>
        <w:sdtEndPr/>
        <w:sdtContent>
          <w:commentRangeStart w:id="19"/>
        </w:sdtContent>
      </w:sdt>
      <w:sdt>
        <w:sdtPr>
          <w:tag w:val="goog_rdk_15"/>
          <w:id w:val="1913196075"/>
        </w:sdtPr>
        <w:sdtEndPr/>
        <w:sdtContent>
          <w:commentRangeStart w:id="20"/>
        </w:sdtContent>
      </w:sdt>
      <w:r>
        <w:rPr>
          <w:rFonts w:ascii="Times New Roman" w:eastAsia="Times New Roman" w:hAnsi="Times New Roman" w:cs="Times New Roman"/>
          <w:color w:val="000000"/>
          <w:sz w:val="24"/>
          <w:szCs w:val="24"/>
        </w:rPr>
        <w:t>l</w:t>
      </w:r>
      <w:r>
        <w:rPr>
          <w:rFonts w:ascii="Times New Roman" w:eastAsia="Times New Roman" w:hAnsi="Times New Roman" w:cs="Times New Roman"/>
          <w:sz w:val="24"/>
          <w:szCs w:val="24"/>
          <w:vertAlign w:val="superscript"/>
        </w:rPr>
        <w:t>68,70</w:t>
      </w:r>
      <w:r>
        <w:rPr>
          <w:rFonts w:ascii="Times New Roman" w:eastAsia="Times New Roman" w:hAnsi="Times New Roman" w:cs="Times New Roman"/>
          <w:sz w:val="24"/>
          <w:szCs w:val="24"/>
        </w:rPr>
        <w:t>, while</w:t>
      </w:r>
      <w:r>
        <w:rPr>
          <w:rFonts w:ascii="Times New Roman" w:eastAsia="Times New Roman" w:hAnsi="Times New Roman" w:cs="Times New Roman"/>
          <w:color w:val="000000"/>
          <w:sz w:val="24"/>
          <w:szCs w:val="24"/>
        </w:rPr>
        <w:t xml:space="preserve"> </w:t>
      </w:r>
      <w:commentRangeEnd w:id="19"/>
      <w:r>
        <w:commentReference w:id="19"/>
      </w:r>
      <w:commentRangeEnd w:id="20"/>
      <w:r>
        <w:commentReference w:id="20"/>
      </w:r>
      <w:r>
        <w:rPr>
          <w:rFonts w:ascii="Times New Roman" w:eastAsia="Times New Roman" w:hAnsi="Times New Roman" w:cs="Times New Roman"/>
          <w:color w:val="000000"/>
          <w:sz w:val="24"/>
          <w:szCs w:val="24"/>
        </w:rPr>
        <w:t>Dr. Ben-Am</w:t>
      </w:r>
      <w:r>
        <w:rPr>
          <w:rFonts w:ascii="Times New Roman" w:eastAsia="Times New Roman" w:hAnsi="Times New Roman" w:cs="Times New Roman"/>
          <w:color w:val="000000"/>
          <w:sz w:val="24"/>
          <w:szCs w:val="24"/>
        </w:rPr>
        <w:t>i (</w:t>
      </w:r>
      <w:r>
        <w:rPr>
          <w:rFonts w:ascii="Times New Roman" w:eastAsia="Times New Roman" w:hAnsi="Times New Roman" w:cs="Times New Roman"/>
          <w:sz w:val="24"/>
          <w:szCs w:val="24"/>
        </w:rPr>
        <w:t xml:space="preserve">now a member of Prof. </w:t>
      </w:r>
      <w:proofErr w:type="spellStart"/>
      <w:r>
        <w:rPr>
          <w:rFonts w:ascii="Times New Roman" w:eastAsia="Times New Roman" w:hAnsi="Times New Roman" w:cs="Times New Roman"/>
          <w:sz w:val="24"/>
          <w:szCs w:val="24"/>
        </w:rPr>
        <w:t>Mukamel’s</w:t>
      </w:r>
      <w:proofErr w:type="spellEnd"/>
      <w:r>
        <w:rPr>
          <w:rFonts w:ascii="Times New Roman" w:eastAsia="Times New Roman" w:hAnsi="Times New Roman" w:cs="Times New Roman"/>
          <w:sz w:val="24"/>
          <w:szCs w:val="24"/>
        </w:rPr>
        <w:t xml:space="preserve"> lab) </w:t>
      </w:r>
      <w:r>
        <w:rPr>
          <w:rFonts w:ascii="Times New Roman" w:eastAsia="Times New Roman" w:hAnsi="Times New Roman" w:cs="Times New Roman"/>
          <w:color w:val="000000"/>
          <w:sz w:val="24"/>
          <w:szCs w:val="24"/>
        </w:rPr>
        <w:t xml:space="preserve">served as a postdoc on Prof. Sinha’s projects for four years, one of which was in collaboration with Prof. Phillips. </w:t>
      </w:r>
      <w:r>
        <w:rPr>
          <w:rFonts w:ascii="Times New Roman" w:eastAsia="Times New Roman" w:hAnsi="Times New Roman" w:cs="Times New Roman"/>
          <w:sz w:val="24"/>
          <w:szCs w:val="24"/>
        </w:rPr>
        <w:t>Dr. Ben-Ami’s extensive familiarity with all the collaborators, in combination with her research ex</w:t>
      </w:r>
      <w:r>
        <w:rPr>
          <w:rFonts w:ascii="Times New Roman" w:eastAsia="Times New Roman" w:hAnsi="Times New Roman" w:cs="Times New Roman"/>
          <w:sz w:val="24"/>
          <w:szCs w:val="24"/>
        </w:rPr>
        <w:t xml:space="preserve">perience in the fields of motor control and human visual perception, puts her in an ideal position to successfully steer the proposed collaboration. </w:t>
      </w:r>
    </w:p>
    <w:p w14:paraId="00000068" w14:textId="77777777" w:rsidR="00EE5CFF" w:rsidRDefault="00EE5CFF">
      <w:pPr>
        <w:spacing w:after="48" w:line="360" w:lineRule="auto"/>
        <w:jc w:val="both"/>
        <w:rPr>
          <w:rFonts w:ascii="Times New Roman" w:eastAsia="Times New Roman" w:hAnsi="Times New Roman" w:cs="Times New Roman"/>
          <w:sz w:val="24"/>
          <w:szCs w:val="24"/>
        </w:rPr>
      </w:pPr>
      <w:bookmarkStart w:id="21" w:name="_heading=h.pjl60f46nbvc" w:colFirst="0" w:colLast="0"/>
      <w:bookmarkEnd w:id="21"/>
    </w:p>
    <w:p w14:paraId="00000069" w14:textId="77777777" w:rsidR="00EE5CFF" w:rsidRDefault="00281F89">
      <w:pP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Timeline.</w:t>
      </w:r>
    </w:p>
    <w:tbl>
      <w:tblPr>
        <w:tblStyle w:val="a0"/>
        <w:tblW w:w="9737" w:type="dxa"/>
        <w:tblLayout w:type="fixed"/>
        <w:tblLook w:val="0400" w:firstRow="0" w:lastRow="0" w:firstColumn="0" w:lastColumn="0" w:noHBand="0" w:noVBand="1"/>
      </w:tblPr>
      <w:tblGrid>
        <w:gridCol w:w="533"/>
        <w:gridCol w:w="2301"/>
        <w:gridCol w:w="2301"/>
        <w:gridCol w:w="2301"/>
        <w:gridCol w:w="2301"/>
      </w:tblGrid>
      <w:tr w:rsidR="00EE5CFF" w14:paraId="3F619D44" w14:textId="77777777">
        <w:trPr>
          <w:trHeight w:val="435"/>
        </w:trPr>
        <w:tc>
          <w:tcPr>
            <w:tcW w:w="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A" w14:textId="77777777" w:rsidR="00EE5CFF" w:rsidRDefault="00EE5CFF">
            <w:pPr>
              <w:spacing w:after="48" w:line="360" w:lineRule="auto"/>
              <w:rPr>
                <w:rFonts w:ascii="Times New Roman" w:eastAsia="Times New Roman" w:hAnsi="Times New Roman" w:cs="Times New Roman"/>
              </w:rPr>
            </w:pPr>
            <w:bookmarkStart w:id="22" w:name="_heading=h.1t3h5sf" w:colFirst="0" w:colLast="0"/>
            <w:bookmarkEnd w:id="22"/>
          </w:p>
        </w:tc>
        <w:tc>
          <w:tcPr>
            <w:tcW w:w="2301" w:type="dxa"/>
            <w:tcBorders>
              <w:top w:val="single" w:sz="8" w:space="0" w:color="000000"/>
              <w:left w:val="single" w:sz="8" w:space="0" w:color="000000"/>
              <w:bottom w:val="single" w:sz="8" w:space="0" w:color="000000"/>
              <w:right w:val="single" w:sz="8" w:space="0" w:color="000000"/>
            </w:tcBorders>
            <w:vAlign w:val="center"/>
          </w:tcPr>
          <w:p w14:paraId="0000006B" w14:textId="77777777" w:rsidR="00EE5CFF" w:rsidRDefault="00281F89">
            <w:pPr>
              <w:spacing w:after="48" w:line="360" w:lineRule="auto"/>
              <w:jc w:val="center"/>
              <w:rPr>
                <w:rFonts w:ascii="Times New Roman" w:eastAsia="Times New Roman" w:hAnsi="Times New Roman" w:cs="Times New Roman"/>
              </w:rPr>
            </w:pPr>
            <w:r>
              <w:rPr>
                <w:rFonts w:ascii="Times New Roman" w:eastAsia="Times New Roman" w:hAnsi="Times New Roman" w:cs="Times New Roman"/>
                <w:b/>
                <w:color w:val="000000"/>
              </w:rPr>
              <w:t>Completed</w:t>
            </w:r>
          </w:p>
        </w:tc>
        <w:tc>
          <w:tcPr>
            <w:tcW w:w="2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6C" w14:textId="77777777" w:rsidR="00EE5CFF" w:rsidRDefault="00281F89">
            <w:pPr>
              <w:spacing w:after="48" w:line="360" w:lineRule="auto"/>
              <w:jc w:val="center"/>
              <w:rPr>
                <w:rFonts w:ascii="Times New Roman" w:eastAsia="Times New Roman" w:hAnsi="Times New Roman" w:cs="Times New Roman"/>
              </w:rPr>
            </w:pPr>
            <w:r>
              <w:rPr>
                <w:rFonts w:ascii="Times New Roman" w:eastAsia="Times New Roman" w:hAnsi="Times New Roman" w:cs="Times New Roman"/>
                <w:b/>
                <w:color w:val="000000"/>
              </w:rPr>
              <w:t>Year 1</w:t>
            </w:r>
          </w:p>
        </w:tc>
        <w:tc>
          <w:tcPr>
            <w:tcW w:w="2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6D" w14:textId="77777777" w:rsidR="00EE5CFF" w:rsidRDefault="00281F89">
            <w:pPr>
              <w:spacing w:after="48" w:line="360" w:lineRule="auto"/>
              <w:jc w:val="center"/>
              <w:rPr>
                <w:rFonts w:ascii="Times New Roman" w:eastAsia="Times New Roman" w:hAnsi="Times New Roman" w:cs="Times New Roman"/>
                <w:b/>
                <w:color w:val="000000"/>
              </w:rPr>
            </w:pPr>
            <w:r>
              <w:rPr>
                <w:rFonts w:ascii="Times New Roman" w:eastAsia="Times New Roman" w:hAnsi="Times New Roman" w:cs="Times New Roman"/>
                <w:b/>
              </w:rPr>
              <w:t>Year 2</w:t>
            </w:r>
          </w:p>
        </w:tc>
        <w:tc>
          <w:tcPr>
            <w:tcW w:w="2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6E" w14:textId="77777777" w:rsidR="00EE5CFF" w:rsidRDefault="00281F89">
            <w:pPr>
              <w:spacing w:after="48" w:line="360" w:lineRule="auto"/>
              <w:jc w:val="center"/>
              <w:rPr>
                <w:rFonts w:ascii="Times New Roman" w:eastAsia="Times New Roman" w:hAnsi="Times New Roman" w:cs="Times New Roman"/>
              </w:rPr>
            </w:pPr>
            <w:r>
              <w:rPr>
                <w:rFonts w:ascii="Times New Roman" w:eastAsia="Times New Roman" w:hAnsi="Times New Roman" w:cs="Times New Roman"/>
                <w:b/>
                <w:color w:val="000000"/>
              </w:rPr>
              <w:t xml:space="preserve">Year </w:t>
            </w:r>
            <w:r>
              <w:rPr>
                <w:rFonts w:ascii="Times New Roman" w:eastAsia="Times New Roman" w:hAnsi="Times New Roman" w:cs="Times New Roman"/>
                <w:b/>
              </w:rPr>
              <w:t>3</w:t>
            </w:r>
          </w:p>
        </w:tc>
      </w:tr>
      <w:tr w:rsidR="00EE5CFF" w14:paraId="1EDB1558" w14:textId="77777777">
        <w:trPr>
          <w:trHeight w:val="518"/>
        </w:trPr>
        <w:tc>
          <w:tcPr>
            <w:tcW w:w="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6F" w14:textId="77777777" w:rsidR="00EE5CFF" w:rsidRDefault="00281F89">
            <w:pPr>
              <w:spacing w:after="48" w:line="360" w:lineRule="auto"/>
              <w:jc w:val="center"/>
              <w:rPr>
                <w:rFonts w:ascii="Times New Roman" w:eastAsia="Times New Roman" w:hAnsi="Times New Roman" w:cs="Times New Roman"/>
              </w:rPr>
            </w:pPr>
            <w:r>
              <w:rPr>
                <w:rFonts w:ascii="Times New Roman" w:eastAsia="Times New Roman" w:hAnsi="Times New Roman" w:cs="Times New Roman"/>
                <w:b/>
                <w:color w:val="000000"/>
              </w:rPr>
              <w:t>M</w:t>
            </w:r>
          </w:p>
          <w:p w14:paraId="00000070" w14:textId="77777777" w:rsidR="00EE5CFF" w:rsidRDefault="00281F89">
            <w:pPr>
              <w:spacing w:after="48" w:line="360" w:lineRule="auto"/>
              <w:jc w:val="center"/>
              <w:rPr>
                <w:rFonts w:ascii="Times New Roman" w:eastAsia="Times New Roman" w:hAnsi="Times New Roman" w:cs="Times New Roman"/>
              </w:rPr>
            </w:pPr>
            <w:r>
              <w:rPr>
                <w:rFonts w:ascii="Times New Roman" w:eastAsia="Times New Roman" w:hAnsi="Times New Roman" w:cs="Times New Roman"/>
                <w:b/>
                <w:color w:val="000000"/>
              </w:rPr>
              <w:t>I</w:t>
            </w:r>
          </w:p>
          <w:p w14:paraId="00000071" w14:textId="77777777" w:rsidR="00EE5CFF" w:rsidRDefault="00281F89">
            <w:pPr>
              <w:spacing w:after="48"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w:t>
            </w:r>
          </w:p>
        </w:tc>
        <w:tc>
          <w:tcPr>
            <w:tcW w:w="2301" w:type="dxa"/>
            <w:tcBorders>
              <w:top w:val="single" w:sz="8" w:space="0" w:color="000000"/>
              <w:left w:val="single" w:sz="8" w:space="0" w:color="000000"/>
              <w:bottom w:val="single" w:sz="8" w:space="0" w:color="000000"/>
              <w:right w:val="single" w:sz="8" w:space="0" w:color="000000"/>
            </w:tcBorders>
            <w:vAlign w:val="center"/>
          </w:tcPr>
          <w:p w14:paraId="00000072" w14:textId="77777777" w:rsidR="00EE5CFF" w:rsidRDefault="00281F8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Assessing the effect of visual feedback (trace versus no-trace) for improving visuo-motor skill.</w:t>
            </w:r>
          </w:p>
        </w:tc>
        <w:tc>
          <w:tcPr>
            <w:tcW w:w="2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73" w14:textId="77777777" w:rsidR="00EE5CFF" w:rsidRDefault="00281F89">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 xml:space="preserve">Develop kinematic </w:t>
            </w:r>
            <w:proofErr w:type="gramStart"/>
            <w:r>
              <w:rPr>
                <w:rFonts w:ascii="Times New Roman" w:eastAsia="Times New Roman" w:hAnsi="Times New Roman" w:cs="Times New Roman"/>
                <w:color w:val="000000"/>
              </w:rPr>
              <w:t>analysis..</w:t>
            </w:r>
            <w:proofErr w:type="gramEnd"/>
          </w:p>
        </w:tc>
        <w:tc>
          <w:tcPr>
            <w:tcW w:w="2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74" w14:textId="77777777" w:rsidR="00EE5CFF" w:rsidRDefault="00281F8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Apply kinematic analysis.</w:t>
            </w:r>
          </w:p>
        </w:tc>
        <w:tc>
          <w:tcPr>
            <w:tcW w:w="2301" w:type="dxa"/>
            <w:vMerge w:val="restart"/>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0000075" w14:textId="77777777" w:rsidR="00EE5CFF" w:rsidRDefault="00281F8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Complete data collection and analysis.</w:t>
            </w:r>
          </w:p>
          <w:p w14:paraId="00000076" w14:textId="77777777" w:rsidR="00EE5CFF" w:rsidRDefault="00EE5CFF">
            <w:pPr>
              <w:spacing w:after="0" w:line="240" w:lineRule="auto"/>
              <w:jc w:val="center"/>
              <w:rPr>
                <w:rFonts w:ascii="Times New Roman" w:eastAsia="Times New Roman" w:hAnsi="Times New Roman" w:cs="Times New Roman"/>
                <w:color w:val="000000"/>
              </w:rPr>
            </w:pPr>
          </w:p>
          <w:p w14:paraId="00000077" w14:textId="77777777" w:rsidR="00EE5CFF" w:rsidRDefault="00281F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Presentation in conferences.</w:t>
            </w:r>
          </w:p>
          <w:p w14:paraId="00000078" w14:textId="77777777" w:rsidR="00EE5CFF" w:rsidRDefault="00EE5CFF">
            <w:pPr>
              <w:spacing w:after="0" w:line="240" w:lineRule="auto"/>
              <w:jc w:val="center"/>
              <w:rPr>
                <w:rFonts w:ascii="Times New Roman" w:eastAsia="Times New Roman" w:hAnsi="Times New Roman" w:cs="Times New Roman"/>
              </w:rPr>
            </w:pPr>
          </w:p>
          <w:p w14:paraId="00000079" w14:textId="77777777" w:rsidR="00EE5CFF" w:rsidRDefault="00281F8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Manuscript preparation.</w:t>
            </w:r>
          </w:p>
          <w:p w14:paraId="0000007A" w14:textId="77777777" w:rsidR="00EE5CFF" w:rsidRDefault="00EE5CFF">
            <w:pPr>
              <w:spacing w:after="0" w:line="240" w:lineRule="auto"/>
              <w:jc w:val="center"/>
              <w:rPr>
                <w:rFonts w:ascii="Times New Roman" w:eastAsia="Times New Roman" w:hAnsi="Times New Roman" w:cs="Times New Roman"/>
                <w:color w:val="000000"/>
              </w:rPr>
            </w:pPr>
          </w:p>
          <w:p w14:paraId="0000007B" w14:textId="77777777" w:rsidR="00EE5CFF" w:rsidRDefault="00281F89">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Preparati</w:t>
            </w:r>
            <w:r>
              <w:rPr>
                <w:rFonts w:ascii="Times New Roman" w:eastAsia="Times New Roman" w:hAnsi="Times New Roman" w:cs="Times New Roman"/>
                <w:color w:val="000000"/>
              </w:rPr>
              <w:t>ons of joint clinical grant submissions based on our findings.</w:t>
            </w:r>
          </w:p>
        </w:tc>
      </w:tr>
      <w:tr w:rsidR="00EE5CFF" w14:paraId="55CE8A10" w14:textId="77777777">
        <w:trPr>
          <w:trHeight w:val="17"/>
        </w:trPr>
        <w:tc>
          <w:tcPr>
            <w:tcW w:w="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7C" w14:textId="77777777" w:rsidR="00EE5CFF" w:rsidRDefault="00281F89">
            <w:pPr>
              <w:spacing w:after="48" w:line="360" w:lineRule="auto"/>
              <w:jc w:val="center"/>
              <w:rPr>
                <w:rFonts w:ascii="Times New Roman" w:eastAsia="Times New Roman" w:hAnsi="Times New Roman" w:cs="Times New Roman"/>
              </w:rPr>
            </w:pPr>
            <w:r>
              <w:rPr>
                <w:rFonts w:ascii="Times New Roman" w:eastAsia="Times New Roman" w:hAnsi="Times New Roman" w:cs="Times New Roman"/>
                <w:b/>
                <w:color w:val="000000"/>
              </w:rPr>
              <w:t>R</w:t>
            </w:r>
          </w:p>
          <w:p w14:paraId="0000007D" w14:textId="77777777" w:rsidR="00EE5CFF" w:rsidRDefault="00281F89">
            <w:pPr>
              <w:spacing w:after="48" w:line="360" w:lineRule="auto"/>
              <w:jc w:val="center"/>
              <w:rPr>
                <w:rFonts w:ascii="Times New Roman" w:eastAsia="Times New Roman" w:hAnsi="Times New Roman" w:cs="Times New Roman"/>
              </w:rPr>
            </w:pPr>
            <w:r>
              <w:rPr>
                <w:rFonts w:ascii="Times New Roman" w:eastAsia="Times New Roman" w:hAnsi="Times New Roman" w:cs="Times New Roman"/>
                <w:b/>
                <w:color w:val="000000"/>
              </w:rPr>
              <w:t>I</w:t>
            </w:r>
          </w:p>
          <w:p w14:paraId="0000007E" w14:textId="77777777" w:rsidR="00EE5CFF" w:rsidRDefault="00281F89">
            <w:pPr>
              <w:spacing w:after="48" w:line="360" w:lineRule="auto"/>
              <w:jc w:val="center"/>
              <w:rPr>
                <w:rFonts w:ascii="Times New Roman" w:eastAsia="Times New Roman" w:hAnsi="Times New Roman" w:cs="Times New Roman"/>
              </w:rPr>
            </w:pPr>
            <w:r>
              <w:rPr>
                <w:rFonts w:ascii="Times New Roman" w:eastAsia="Times New Roman" w:hAnsi="Times New Roman" w:cs="Times New Roman"/>
                <w:b/>
                <w:color w:val="000000"/>
              </w:rPr>
              <w:t>T</w:t>
            </w:r>
          </w:p>
        </w:tc>
        <w:tc>
          <w:tcPr>
            <w:tcW w:w="2301" w:type="dxa"/>
            <w:tcBorders>
              <w:top w:val="single" w:sz="8" w:space="0" w:color="000000"/>
              <w:left w:val="single" w:sz="8" w:space="0" w:color="000000"/>
              <w:bottom w:val="single" w:sz="8" w:space="0" w:color="000000"/>
              <w:right w:val="single" w:sz="8" w:space="0" w:color="000000"/>
            </w:tcBorders>
            <w:vAlign w:val="center"/>
          </w:tcPr>
          <w:p w14:paraId="0000007F" w14:textId="77777777" w:rsidR="00EE5CFF" w:rsidRDefault="00281F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Stimuli construction and validation.</w:t>
            </w:r>
          </w:p>
        </w:tc>
        <w:tc>
          <w:tcPr>
            <w:tcW w:w="2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80" w14:textId="77777777" w:rsidR="00EE5CFF" w:rsidRDefault="00281F89">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Develop and apply shape variability analysis.</w:t>
            </w:r>
          </w:p>
        </w:tc>
        <w:tc>
          <w:tcPr>
            <w:tcW w:w="23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81" w14:textId="77777777" w:rsidR="00EE5CFF" w:rsidRDefault="00281F89">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Apply shape variability analysis.</w:t>
            </w:r>
          </w:p>
          <w:p w14:paraId="00000082" w14:textId="77777777" w:rsidR="00EE5CFF" w:rsidRDefault="00EE5CFF">
            <w:pPr>
              <w:spacing w:after="0" w:line="240" w:lineRule="auto"/>
              <w:jc w:val="center"/>
              <w:rPr>
                <w:rFonts w:ascii="Times New Roman" w:eastAsia="Times New Roman" w:hAnsi="Times New Roman" w:cs="Times New Roman"/>
              </w:rPr>
            </w:pPr>
          </w:p>
        </w:tc>
        <w:tc>
          <w:tcPr>
            <w:tcW w:w="2301" w:type="dxa"/>
            <w:vMerge/>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0000083" w14:textId="77777777" w:rsidR="00EE5CFF" w:rsidRDefault="00EE5CFF">
            <w:pPr>
              <w:widowControl w:val="0"/>
              <w:pBdr>
                <w:top w:val="nil"/>
                <w:left w:val="nil"/>
                <w:bottom w:val="nil"/>
                <w:right w:val="nil"/>
                <w:between w:val="nil"/>
              </w:pBdr>
              <w:spacing w:after="0" w:line="276" w:lineRule="auto"/>
              <w:rPr>
                <w:rFonts w:ascii="Times New Roman" w:eastAsia="Times New Roman" w:hAnsi="Times New Roman" w:cs="Times New Roman"/>
              </w:rPr>
            </w:pPr>
          </w:p>
        </w:tc>
      </w:tr>
      <w:tr w:rsidR="00EE5CFF" w14:paraId="6F937162" w14:textId="77777777">
        <w:trPr>
          <w:trHeight w:val="420"/>
        </w:trPr>
        <w:tc>
          <w:tcPr>
            <w:tcW w:w="5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84" w14:textId="77777777" w:rsidR="00EE5CFF" w:rsidRDefault="00281F89">
            <w:pPr>
              <w:spacing w:after="48"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w:t>
            </w:r>
          </w:p>
          <w:p w14:paraId="00000085" w14:textId="77777777" w:rsidR="00EE5CFF" w:rsidRDefault="00281F89">
            <w:pPr>
              <w:spacing w:after="48" w:line="36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w:t>
            </w:r>
          </w:p>
          <w:p w14:paraId="00000086" w14:textId="77777777" w:rsidR="00EE5CFF" w:rsidRDefault="00281F89">
            <w:pPr>
              <w:spacing w:after="48" w:line="360" w:lineRule="auto"/>
              <w:jc w:val="center"/>
              <w:rPr>
                <w:rFonts w:ascii="Times New Roman" w:eastAsia="Times New Roman" w:hAnsi="Times New Roman" w:cs="Times New Roman"/>
              </w:rPr>
            </w:pPr>
            <w:r>
              <w:rPr>
                <w:rFonts w:ascii="Times New Roman" w:eastAsia="Times New Roman" w:hAnsi="Times New Roman" w:cs="Times New Roman"/>
                <w:b/>
                <w:color w:val="000000"/>
              </w:rPr>
              <w:t>U</w:t>
            </w:r>
          </w:p>
        </w:tc>
        <w:tc>
          <w:tcPr>
            <w:tcW w:w="2301" w:type="dxa"/>
            <w:tcBorders>
              <w:top w:val="single" w:sz="8" w:space="0" w:color="000000"/>
              <w:left w:val="single" w:sz="8" w:space="0" w:color="000000"/>
              <w:bottom w:val="single" w:sz="8" w:space="0" w:color="000000"/>
              <w:right w:val="single" w:sz="8" w:space="0" w:color="000000"/>
            </w:tcBorders>
            <w:vAlign w:val="center"/>
          </w:tcPr>
          <w:p w14:paraId="00000087" w14:textId="77777777" w:rsidR="00EE5CFF" w:rsidRDefault="00281F89">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Set-up &amp; initial piloting</w:t>
            </w:r>
          </w:p>
          <w:p w14:paraId="00000088" w14:textId="77777777" w:rsidR="00EE5CFF" w:rsidRDefault="00281F89">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of experiments.</w:t>
            </w:r>
          </w:p>
        </w:tc>
        <w:tc>
          <w:tcPr>
            <w:tcW w:w="460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000089" w14:textId="77777777" w:rsidR="00EE5CFF" w:rsidRDefault="00281F89">
            <w:pPr>
              <w:spacing w:after="0" w:line="240" w:lineRule="auto"/>
              <w:jc w:val="center"/>
              <w:rPr>
                <w:rFonts w:ascii="Times New Roman" w:eastAsia="Times New Roman" w:hAnsi="Times New Roman" w:cs="Times New Roman"/>
              </w:rPr>
            </w:pPr>
            <w:r>
              <w:rPr>
                <w:rFonts w:ascii="Times New Roman" w:eastAsia="Times New Roman" w:hAnsi="Times New Roman" w:cs="Times New Roman"/>
                <w:color w:val="000000"/>
              </w:rPr>
              <w:t>Data collection and analysis of visual discrimination performance.</w:t>
            </w:r>
          </w:p>
        </w:tc>
        <w:tc>
          <w:tcPr>
            <w:tcW w:w="2301" w:type="dxa"/>
            <w:vMerge/>
            <w:tcBorders>
              <w:top w:val="single" w:sz="8" w:space="0" w:color="000000"/>
              <w:left w:val="single" w:sz="8" w:space="0" w:color="000000"/>
              <w:right w:val="single" w:sz="8" w:space="0" w:color="000000"/>
            </w:tcBorders>
            <w:tcMar>
              <w:top w:w="100" w:type="dxa"/>
              <w:left w:w="100" w:type="dxa"/>
              <w:bottom w:w="100" w:type="dxa"/>
              <w:right w:w="100" w:type="dxa"/>
            </w:tcMar>
            <w:vAlign w:val="center"/>
          </w:tcPr>
          <w:p w14:paraId="0000008B" w14:textId="77777777" w:rsidR="00EE5CFF" w:rsidRDefault="00EE5CFF">
            <w:pPr>
              <w:widowControl w:val="0"/>
              <w:pBdr>
                <w:top w:val="nil"/>
                <w:left w:val="nil"/>
                <w:bottom w:val="nil"/>
                <w:right w:val="nil"/>
                <w:between w:val="nil"/>
              </w:pBdr>
              <w:spacing w:after="0" w:line="276" w:lineRule="auto"/>
              <w:rPr>
                <w:rFonts w:ascii="Times New Roman" w:eastAsia="Times New Roman" w:hAnsi="Times New Roman" w:cs="Times New Roman"/>
              </w:rPr>
            </w:pPr>
          </w:p>
        </w:tc>
      </w:tr>
    </w:tbl>
    <w:p w14:paraId="0000008C" w14:textId="77777777" w:rsidR="00EE5CFF" w:rsidRDefault="00281F89">
      <w:pPr>
        <w:rPr>
          <w:rFonts w:ascii="Times New Roman" w:eastAsia="Times New Roman" w:hAnsi="Times New Roman" w:cs="Times New Roman"/>
        </w:rPr>
      </w:pPr>
      <w:r>
        <w:br w:type="page"/>
      </w:r>
    </w:p>
    <w:p w14:paraId="0000008D" w14:textId="77777777" w:rsidR="00EE5CFF" w:rsidRDefault="00281F89">
      <w:pPr>
        <w:spacing w:line="360" w:lineRule="auto"/>
        <w:jc w:val="both"/>
        <w:rPr>
          <w:rFonts w:ascii="Times New Roman" w:eastAsia="Times New Roman" w:hAnsi="Times New Roman" w:cs="Times New Roman"/>
          <w:sz w:val="24"/>
          <w:szCs w:val="24"/>
          <w:u w:val="single"/>
        </w:rPr>
      </w:pPr>
      <w:sdt>
        <w:sdtPr>
          <w:tag w:val="goog_rdk_16"/>
          <w:id w:val="216246272"/>
        </w:sdtPr>
        <w:sdtEndPr/>
        <w:sdtContent>
          <w:commentRangeStart w:id="23"/>
        </w:sdtContent>
      </w:sdt>
      <w:r>
        <w:rPr>
          <w:rFonts w:ascii="Times New Roman" w:eastAsia="Times New Roman" w:hAnsi="Times New Roman" w:cs="Times New Roman"/>
          <w:sz w:val="24"/>
          <w:szCs w:val="24"/>
          <w:u w:val="single"/>
        </w:rPr>
        <w:t>Abstract</w:t>
      </w:r>
      <w:commentRangeEnd w:id="23"/>
      <w:r>
        <w:commentReference w:id="23"/>
      </w:r>
      <w:r>
        <w:rPr>
          <w:rFonts w:ascii="Times New Roman" w:eastAsia="Times New Roman" w:hAnsi="Times New Roman" w:cs="Times New Roman"/>
          <w:sz w:val="24"/>
          <w:szCs w:val="24"/>
          <w:u w:val="single"/>
        </w:rPr>
        <w:t xml:space="preserve"> in lay terms:</w:t>
      </w:r>
    </w:p>
    <w:p w14:paraId="0000008E" w14:textId="77777777" w:rsidR="00EE5CFF" w:rsidRDefault="00281F89">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BSF: Investigating the contribution of the motor system to visual shape discrimination</w:t>
      </w:r>
    </w:p>
    <w:p w14:paraId="0000008F" w14:textId="77777777" w:rsidR="00EE5CFF" w:rsidRDefault="00281F89">
      <w:pPr>
        <w:spacing w:before="240"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does the visual system learn to recognize patterns? </w:t>
      </w:r>
    </w:p>
    <w:p w14:paraId="00000090" w14:textId="77777777" w:rsidR="00EE5CFF" w:rsidRDefault="00281F89">
      <w:pPr>
        <w:pBdr>
          <w:top w:val="nil"/>
          <w:left w:val="nil"/>
          <w:bottom w:val="nil"/>
          <w:right w:val="nil"/>
          <w:between w:val="nil"/>
        </w:pBdr>
        <w:spacing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Adults can perform discrimination and identification of different visual patterns with apparently little effort. This ability involves a complex set of perceptual and cognitive abilities that develop over time. For example, the task of matching differently</w:t>
      </w:r>
      <w:r>
        <w:rPr>
          <w:rFonts w:ascii="Times New Roman" w:eastAsia="Times New Roman" w:hAnsi="Times New Roman" w:cs="Times New Roman"/>
          <w:color w:val="000000"/>
          <w:sz w:val="24"/>
          <w:szCs w:val="24"/>
        </w:rPr>
        <w:t xml:space="preserve"> shaped blocks to corresponding holes is trivially easy for a typical adult but challenging to a toddler. The fact that perception of complex shapes is tightly linked to developmental age level, continuing until early adolescence, attests to the protracted</w:t>
      </w:r>
      <w:r>
        <w:rPr>
          <w:rFonts w:ascii="Times New Roman" w:eastAsia="Times New Roman" w:hAnsi="Times New Roman" w:cs="Times New Roman"/>
          <w:color w:val="000000"/>
          <w:sz w:val="24"/>
          <w:szCs w:val="24"/>
        </w:rPr>
        <w:t xml:space="preserve"> process of learning to process shape information. Even in adulthood, learning to discriminate between novel complex shapes requires time and practice, and the underlying mechanisms are not fully understood. </w:t>
      </w:r>
    </w:p>
    <w:p w14:paraId="00000091" w14:textId="77777777" w:rsidR="00EE5CFF" w:rsidRDefault="00281F89">
      <w:pPr>
        <w:pBdr>
          <w:top w:val="nil"/>
          <w:left w:val="nil"/>
          <w:bottom w:val="nil"/>
          <w:right w:val="nil"/>
          <w:between w:val="nil"/>
        </w:pBdr>
        <w:spacing w:before="240"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position we adopt here is that active motor</w:t>
      </w:r>
      <w:r>
        <w:rPr>
          <w:rFonts w:ascii="Times New Roman" w:eastAsia="Times New Roman" w:hAnsi="Times New Roman" w:cs="Times New Roman"/>
          <w:color w:val="000000"/>
          <w:sz w:val="24"/>
          <w:szCs w:val="24"/>
        </w:rPr>
        <w:t>ic engagement may contribute to the task of visual shape learning. Specifically, we aim to explore whether engagement in tracing of shapes facilitates their visual processing and promotes their visual discrimination, and to elucidate the mechanisms respons</w:t>
      </w:r>
      <w:r>
        <w:rPr>
          <w:rFonts w:ascii="Times New Roman" w:eastAsia="Times New Roman" w:hAnsi="Times New Roman" w:cs="Times New Roman"/>
          <w:color w:val="000000"/>
          <w:sz w:val="24"/>
          <w:szCs w:val="24"/>
        </w:rPr>
        <w:t>ible for this potential facilitation. We will do so by examining the independent and additive contribution of different aspects of motor engagement to shape learning. </w:t>
      </w:r>
    </w:p>
    <w:p w14:paraId="00000092" w14:textId="77777777" w:rsidR="00EE5CFF" w:rsidRDefault="00281F89">
      <w:pPr>
        <w:pBdr>
          <w:top w:val="nil"/>
          <w:left w:val="nil"/>
          <w:bottom w:val="nil"/>
          <w:right w:val="nil"/>
          <w:between w:val="nil"/>
        </w:pBdr>
        <w:spacing w:before="240" w:after="48"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results provided by our project can serve didactic practice in STEM (science-technol</w:t>
      </w:r>
      <w:r>
        <w:rPr>
          <w:rFonts w:ascii="Times New Roman" w:eastAsia="Times New Roman" w:hAnsi="Times New Roman" w:cs="Times New Roman"/>
          <w:color w:val="000000"/>
          <w:sz w:val="24"/>
          <w:szCs w:val="24"/>
        </w:rPr>
        <w:t>ogy-engineering-mathematics) for designing more effective approaches to the development of spatial cognition and geometrical conceptual understanding. A particularly compelling future clinical application will be for developing research-driven visual train</w:t>
      </w:r>
      <w:r>
        <w:rPr>
          <w:rFonts w:ascii="Times New Roman" w:eastAsia="Times New Roman" w:hAnsi="Times New Roman" w:cs="Times New Roman"/>
          <w:color w:val="000000"/>
          <w:sz w:val="24"/>
          <w:szCs w:val="24"/>
        </w:rPr>
        <w:t>ing programs that can help individuals with perceptual challenges learn spatial concepts. Of particular interest to us are interventions for helping congenitally blind patients after sight restoring treatment (‘Project Prakash’) to strengthen association b</w:t>
      </w:r>
      <w:r>
        <w:rPr>
          <w:rFonts w:ascii="Times New Roman" w:eastAsia="Times New Roman" w:hAnsi="Times New Roman" w:cs="Times New Roman"/>
          <w:color w:val="000000"/>
          <w:sz w:val="24"/>
          <w:szCs w:val="24"/>
        </w:rPr>
        <w:t xml:space="preserve">etween movement and visual outcome and improve their learning of visual shapes and patterns. </w:t>
      </w:r>
    </w:p>
    <w:p w14:paraId="00000093" w14:textId="77777777" w:rsidR="00EE5CFF" w:rsidRDefault="00EE5CFF">
      <w:pPr>
        <w:rPr>
          <w:rFonts w:ascii="Times New Roman" w:eastAsia="Times New Roman" w:hAnsi="Times New Roman" w:cs="Times New Roman"/>
          <w:b/>
          <w:color w:val="000000"/>
          <w:sz w:val="24"/>
          <w:szCs w:val="24"/>
        </w:rPr>
      </w:pPr>
    </w:p>
    <w:p w14:paraId="00000094" w14:textId="77777777" w:rsidR="00EE5CFF" w:rsidRDefault="00281F89">
      <w:pPr>
        <w:rPr>
          <w:rFonts w:ascii="Times New Roman" w:eastAsia="Times New Roman" w:hAnsi="Times New Roman" w:cs="Times New Roman"/>
          <w:b/>
        </w:rPr>
      </w:pPr>
      <w:r>
        <w:br w:type="page"/>
      </w:r>
    </w:p>
    <w:p w14:paraId="00000095" w14:textId="77777777" w:rsidR="00EE5CFF" w:rsidRDefault="00281F89">
      <w:pPr>
        <w:rPr>
          <w:rFonts w:ascii="Times New Roman" w:eastAsia="Times New Roman" w:hAnsi="Times New Roman" w:cs="Times New Roman"/>
          <w:b/>
        </w:rPr>
      </w:pPr>
      <w:sdt>
        <w:sdtPr>
          <w:tag w:val="goog_rdk_17"/>
          <w:id w:val="1216552401"/>
        </w:sdtPr>
        <w:sdtEndPr/>
        <w:sdtContent>
          <w:commentRangeStart w:id="24"/>
        </w:sdtContent>
      </w:sdt>
      <w:r>
        <w:rPr>
          <w:rFonts w:ascii="Times New Roman" w:eastAsia="Times New Roman" w:hAnsi="Times New Roman" w:cs="Times New Roman"/>
          <w:b/>
        </w:rPr>
        <w:t>Suggested reviewers:</w:t>
      </w:r>
      <w:commentRangeEnd w:id="24"/>
      <w:r>
        <w:commentReference w:id="24"/>
      </w:r>
    </w:p>
    <w:p w14:paraId="00000096" w14:textId="281789CE" w:rsidR="00EE5CFF" w:rsidRDefault="00281F89">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Clare Press, </w:t>
      </w:r>
      <w:hyperlink r:id="rId20">
        <w:r>
          <w:rPr>
            <w:rFonts w:ascii="Times New Roman" w:eastAsia="Times New Roman" w:hAnsi="Times New Roman" w:cs="Times New Roman"/>
            <w:color w:val="000000"/>
            <w:sz w:val="20"/>
            <w:szCs w:val="20"/>
          </w:rPr>
          <w:t>Birkbeck University of London</w:t>
        </w:r>
      </w:hyperlink>
      <w:r>
        <w:rPr>
          <w:rFonts w:ascii="Times New Roman" w:eastAsia="Times New Roman" w:hAnsi="Times New Roman" w:cs="Times New Roman"/>
          <w:color w:val="000000"/>
          <w:sz w:val="20"/>
          <w:szCs w:val="20"/>
        </w:rPr>
        <w:tab/>
      </w:r>
      <w:r w:rsidR="004A4D8F">
        <w:rPr>
          <w:rFonts w:ascii="Times New Roman" w:eastAsia="Times New Roman" w:hAnsi="Times New Roman" w:cs="Times New Roman"/>
          <w:color w:val="000000"/>
          <w:sz w:val="20"/>
          <w:szCs w:val="20"/>
        </w:rPr>
        <w:tab/>
      </w:r>
      <w:hyperlink r:id="rId21" w:history="1">
        <w:r w:rsidR="004A4D8F" w:rsidRPr="00312728">
          <w:rPr>
            <w:rStyle w:val="Hyperlink"/>
            <w:rFonts w:ascii="Times New Roman" w:eastAsia="Times New Roman" w:hAnsi="Times New Roman" w:cs="Times New Roman"/>
            <w:sz w:val="20"/>
            <w:szCs w:val="20"/>
          </w:rPr>
          <w:t>c.press@bbk.ac.uk</w:t>
        </w:r>
      </w:hyperlink>
      <w:r>
        <w:rPr>
          <w:rFonts w:ascii="Times New Roman" w:eastAsia="Times New Roman" w:hAnsi="Times New Roman" w:cs="Times New Roman"/>
          <w:color w:val="000000"/>
          <w:sz w:val="20"/>
          <w:szCs w:val="20"/>
        </w:rPr>
        <w:t xml:space="preserve">                      Area of specialty:</w:t>
      </w:r>
    </w:p>
    <w:p w14:paraId="00000097" w14:textId="77777777" w:rsidR="00EE5CFF" w:rsidRDefault="00281F89">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Martin Giese, University Clinic Tubingen</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hyperlink r:id="rId22">
        <w:r>
          <w:rPr>
            <w:rFonts w:ascii="Times New Roman" w:eastAsia="Times New Roman" w:hAnsi="Times New Roman" w:cs="Times New Roman"/>
            <w:color w:val="0563C1"/>
            <w:sz w:val="20"/>
            <w:szCs w:val="20"/>
            <w:u w:val="single"/>
          </w:rPr>
          <w:t>martin.giese@uni-tuebingen.de</w:t>
        </w:r>
      </w:hyperlink>
    </w:p>
    <w:p w14:paraId="00000098" w14:textId="77777777" w:rsidR="00EE5CFF" w:rsidRDefault="00281F89">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M.A. Goodale, The </w:t>
      </w:r>
      <w:hyperlink r:id="rId23">
        <w:r>
          <w:rPr>
            <w:rFonts w:ascii="Times New Roman" w:eastAsia="Times New Roman" w:hAnsi="Times New Roman" w:cs="Times New Roman"/>
            <w:color w:val="000000"/>
            <w:sz w:val="20"/>
            <w:szCs w:val="20"/>
          </w:rPr>
          <w:t>University of Western Ontario</w:t>
        </w:r>
      </w:hyperlink>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b/>
      </w:r>
      <w:hyperlink r:id="rId24">
        <w:r>
          <w:rPr>
            <w:rFonts w:ascii="Times New Roman" w:eastAsia="Times New Roman" w:hAnsi="Times New Roman" w:cs="Times New Roman"/>
            <w:color w:val="0563C1"/>
            <w:sz w:val="20"/>
            <w:szCs w:val="20"/>
            <w:u w:val="single"/>
          </w:rPr>
          <w:t>mgoodale@uwo.ca</w:t>
        </w:r>
      </w:hyperlink>
    </w:p>
    <w:p w14:paraId="00000099" w14:textId="77777777" w:rsidR="00EE5CFF" w:rsidRDefault="00281F89">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Monica Gori</w:t>
      </w:r>
    </w:p>
    <w:p w14:paraId="0000009A" w14:textId="77777777" w:rsidR="00EE5CFF" w:rsidRDefault="00281F89">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Prinz? - </w:t>
      </w:r>
    </w:p>
    <w:p w14:paraId="0000009B" w14:textId="77777777" w:rsidR="00EE5CFF" w:rsidRDefault="00281F89">
      <w:pPr>
        <w:numPr>
          <w:ilvl w:val="0"/>
          <w:numId w:val="1"/>
        </w:numPr>
        <w:pBdr>
          <w:top w:val="nil"/>
          <w:left w:val="nil"/>
          <w:bottom w:val="nil"/>
          <w:right w:val="nil"/>
          <w:between w:val="nil"/>
        </w:pBdr>
        <w:spacing w:after="0"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Tommasso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Vecchi</w:t>
      </w:r>
      <w:proofErr w:type="spellEnd"/>
    </w:p>
    <w:p w14:paraId="0000009C" w14:textId="77777777" w:rsidR="00EE5CFF" w:rsidRDefault="00281F89">
      <w:pPr>
        <w:numPr>
          <w:ilvl w:val="0"/>
          <w:numId w:val="1"/>
        </w:numPr>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becchio</w:t>
      </w:r>
      <w:proofErr w:type="spellEnd"/>
      <w:r>
        <w:rPr>
          <w:rFonts w:ascii="Times New Roman" w:eastAsia="Times New Roman" w:hAnsi="Times New Roman" w:cs="Times New Roman"/>
          <w:sz w:val="20"/>
          <w:szCs w:val="20"/>
        </w:rPr>
        <w:t xml:space="preserve"> </w:t>
      </w:r>
    </w:p>
    <w:p w14:paraId="0000009D" w14:textId="77777777" w:rsidR="00EE5CFF" w:rsidRDefault="00281F89">
      <w:pPr>
        <w:rPr>
          <w:rFonts w:ascii="Times New Roman" w:eastAsia="Times New Roman" w:hAnsi="Times New Roman" w:cs="Times New Roman"/>
          <w:sz w:val="20"/>
          <w:szCs w:val="20"/>
        </w:rPr>
      </w:pPr>
      <w:r>
        <w:rPr>
          <w:rFonts w:ascii="Times New Roman" w:eastAsia="Times New Roman" w:hAnsi="Times New Roman" w:cs="Times New Roman"/>
          <w:sz w:val="20"/>
          <w:szCs w:val="20"/>
        </w:rPr>
        <w:t>Prinz?</w:t>
      </w:r>
    </w:p>
    <w:p w14:paraId="0000009E" w14:textId="77777777" w:rsidR="00EE5CFF" w:rsidRDefault="00281F89">
      <w:pPr>
        <w:rPr>
          <w:rFonts w:ascii="Times New Roman" w:eastAsia="Times New Roman" w:hAnsi="Times New Roman" w:cs="Times New Roman"/>
          <w:sz w:val="20"/>
          <w:szCs w:val="20"/>
        </w:rPr>
      </w:pPr>
      <w:r>
        <w:rPr>
          <w:rFonts w:ascii="Times New Roman" w:eastAsia="Times New Roman" w:hAnsi="Times New Roman" w:cs="Times New Roman"/>
          <w:sz w:val="20"/>
          <w:szCs w:val="20"/>
        </w:rPr>
        <w:t>Someone form Israel?</w:t>
      </w:r>
    </w:p>
    <w:p w14:paraId="0000009F" w14:textId="77777777" w:rsidR="00EE5CFF" w:rsidRDefault="00281F8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Umberto </w:t>
      </w:r>
      <w:proofErr w:type="spellStart"/>
      <w:r>
        <w:rPr>
          <w:rFonts w:ascii="Times New Roman" w:eastAsia="Times New Roman" w:hAnsi="Times New Roman" w:cs="Times New Roman"/>
          <w:sz w:val="20"/>
          <w:szCs w:val="20"/>
        </w:rPr>
        <w:t>Castiello</w:t>
      </w:r>
      <w:proofErr w:type="spellEnd"/>
      <w:r>
        <w:rPr>
          <w:rFonts w:ascii="Times New Roman" w:eastAsia="Times New Roman" w:hAnsi="Times New Roman" w:cs="Times New Roman"/>
          <w:sz w:val="20"/>
          <w:szCs w:val="20"/>
        </w:rPr>
        <w:t>?</w:t>
      </w:r>
      <w:sdt>
        <w:sdtPr>
          <w:tag w:val="goog_rdk_18"/>
          <w:id w:val="1737823261"/>
        </w:sdtPr>
        <w:sdtEndPr/>
        <w:sdtContent>
          <w:sdt>
            <w:sdtPr>
              <w:tag w:val="goog_rdk_19"/>
              <w:id w:val="1124743366"/>
            </w:sdtPr>
            <w:sdtEndPr/>
            <w:sdtContent>
              <w:commentRangeStart w:id="25"/>
            </w:sdtContent>
          </w:sdt>
          <w:ins w:id="26" w:author="Roy Mukamel" w:date="2021-11-05T16:09:00Z">
            <w:r>
              <w:rPr>
                <w:rFonts w:ascii="Times New Roman" w:eastAsia="Times New Roman" w:hAnsi="Times New Roman" w:cs="Times New Roman"/>
                <w:sz w:val="20"/>
                <w:szCs w:val="20"/>
              </w:rPr>
              <w:t xml:space="preserve"> / Emily Cross? / Jody </w:t>
            </w:r>
            <w:proofErr w:type="spellStart"/>
            <w:r>
              <w:rPr>
                <w:rFonts w:ascii="Times New Roman" w:eastAsia="Times New Roman" w:hAnsi="Times New Roman" w:cs="Times New Roman"/>
                <w:sz w:val="20"/>
                <w:szCs w:val="20"/>
              </w:rPr>
              <w:t>Culham</w:t>
            </w:r>
            <w:proofErr w:type="spellEnd"/>
            <w:r>
              <w:rPr>
                <w:rFonts w:ascii="Times New Roman" w:eastAsia="Times New Roman" w:hAnsi="Times New Roman" w:cs="Times New Roman"/>
                <w:sz w:val="20"/>
                <w:szCs w:val="20"/>
              </w:rPr>
              <w:t>?</w:t>
            </w:r>
          </w:ins>
        </w:sdtContent>
      </w:sdt>
      <w:commentRangeEnd w:id="25"/>
      <w:r>
        <w:commentReference w:id="25"/>
      </w:r>
    </w:p>
    <w:p w14:paraId="000000A0" w14:textId="77777777" w:rsidR="00EE5CFF" w:rsidRDefault="00281F89">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Tommasso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Vecchi</w:t>
      </w:r>
      <w:proofErr w:type="spellEnd"/>
      <w:r>
        <w:rPr>
          <w:rFonts w:ascii="Times New Roman" w:eastAsia="Times New Roman" w:hAnsi="Times New Roman" w:cs="Times New Roman"/>
          <w:sz w:val="20"/>
          <w:szCs w:val="20"/>
        </w:rPr>
        <w:t xml:space="preserve"> - http://cognition.unipv.it/vecchi/</w:t>
      </w:r>
    </w:p>
    <w:p w14:paraId="000000A1" w14:textId="77777777" w:rsidR="00EE5CFF" w:rsidRDefault="00EE5CFF">
      <w:pPr>
        <w:rPr>
          <w:rFonts w:ascii="Times New Roman" w:eastAsia="Times New Roman" w:hAnsi="Times New Roman" w:cs="Times New Roman"/>
          <w:sz w:val="20"/>
          <w:szCs w:val="20"/>
        </w:rPr>
      </w:pPr>
    </w:p>
    <w:p w14:paraId="000000A2" w14:textId="77777777" w:rsidR="00EE5CFF" w:rsidRDefault="00EE5CFF">
      <w:pPr>
        <w:rPr>
          <w:rFonts w:ascii="Times New Roman" w:eastAsia="Times New Roman" w:hAnsi="Times New Roman" w:cs="Times New Roman"/>
          <w:sz w:val="20"/>
          <w:szCs w:val="20"/>
        </w:rPr>
      </w:pPr>
    </w:p>
    <w:p w14:paraId="000000A3" w14:textId="77777777" w:rsidR="00EE5CFF" w:rsidRDefault="00281F89">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geroin</w:t>
      </w:r>
      <w:proofErr w:type="spellEnd"/>
      <w:r>
        <w:rPr>
          <w:rFonts w:ascii="Times New Roman" w:eastAsia="Times New Roman" w:hAnsi="Times New Roman" w:cs="Times New Roman"/>
          <w:sz w:val="20"/>
          <w:szCs w:val="20"/>
        </w:rPr>
        <w:t xml:space="preserve"> Smith - motor control</w:t>
      </w:r>
    </w:p>
    <w:p w14:paraId="000000A4" w14:textId="77777777" w:rsidR="00EE5CFF" w:rsidRDefault="00281F89">
      <w:pPr>
        <w:rPr>
          <w:rFonts w:ascii="Times New Roman" w:eastAsia="Times New Roman" w:hAnsi="Times New Roman" w:cs="Times New Roman"/>
        </w:rPr>
      </w:pPr>
      <w:r>
        <w:rPr>
          <w:rFonts w:ascii="Times New Roman" w:eastAsia="Times New Roman" w:hAnsi="Times New Roman" w:cs="Times New Roman"/>
        </w:rPr>
        <w:t xml:space="preserve">Jeroen B.J. </w:t>
      </w:r>
      <w:proofErr w:type="spellStart"/>
      <w:r>
        <w:rPr>
          <w:rFonts w:ascii="Times New Roman" w:eastAsia="Times New Roman" w:hAnsi="Times New Roman" w:cs="Times New Roman"/>
        </w:rPr>
        <w:t>Smeets</w:t>
      </w:r>
      <w:proofErr w:type="spellEnd"/>
    </w:p>
    <w:p w14:paraId="000000A5" w14:textId="77777777" w:rsidR="00EE5CFF" w:rsidRDefault="00EE5CFF">
      <w:pPr>
        <w:rPr>
          <w:rFonts w:ascii="Times New Roman" w:eastAsia="Times New Roman" w:hAnsi="Times New Roman" w:cs="Times New Roman"/>
        </w:rPr>
      </w:pPr>
    </w:p>
    <w:p w14:paraId="000000A6" w14:textId="77777777" w:rsidR="00EE5CFF" w:rsidRDefault="00EE5CFF">
      <w:pPr>
        <w:rPr>
          <w:rFonts w:ascii="Times New Roman" w:eastAsia="Times New Roman" w:hAnsi="Times New Roman" w:cs="Times New Roman"/>
        </w:rPr>
      </w:pPr>
    </w:p>
    <w:p w14:paraId="000000A7" w14:textId="77777777" w:rsidR="00EE5CFF" w:rsidRDefault="00281F89">
      <w:pPr>
        <w:rPr>
          <w:rFonts w:ascii="Times New Roman" w:eastAsia="Times New Roman" w:hAnsi="Times New Roman" w:cs="Times New Roman"/>
        </w:rPr>
      </w:pPr>
      <w:r>
        <w:br w:type="page"/>
      </w:r>
    </w:p>
    <w:p w14:paraId="000000A8" w14:textId="77777777" w:rsidR="00EE5CFF" w:rsidRDefault="00281F89">
      <w:pPr>
        <w:rPr>
          <w:rFonts w:ascii="Times New Roman" w:eastAsia="Times New Roman" w:hAnsi="Times New Roman" w:cs="Times New Roman"/>
        </w:rPr>
      </w:pPr>
      <w:sdt>
        <w:sdtPr>
          <w:tag w:val="goog_rdk_20"/>
          <w:id w:val="-668711467"/>
        </w:sdtPr>
        <w:sdtEndPr/>
        <w:sdtContent>
          <w:commentRangeStart w:id="27"/>
        </w:sdtContent>
      </w:sdt>
    </w:p>
    <w:commentRangeEnd w:id="27"/>
    <w:p w14:paraId="000000A9" w14:textId="77777777" w:rsidR="00EE5CFF" w:rsidRDefault="00281F89">
      <w:pPr>
        <w:pBdr>
          <w:top w:val="nil"/>
          <w:left w:val="nil"/>
          <w:bottom w:val="nil"/>
          <w:right w:val="nil"/>
          <w:between w:val="nil"/>
        </w:pBdr>
        <w:spacing w:line="360" w:lineRule="auto"/>
        <w:jc w:val="both"/>
        <w:rPr>
          <w:rFonts w:ascii="Times New Roman" w:eastAsia="Times New Roman" w:hAnsi="Times New Roman" w:cs="Times New Roman"/>
          <w:b/>
          <w:color w:val="000000"/>
          <w:sz w:val="26"/>
          <w:szCs w:val="26"/>
        </w:rPr>
      </w:pPr>
      <w:r>
        <w:commentReference w:id="27"/>
      </w:r>
      <w:r>
        <w:rPr>
          <w:rFonts w:ascii="Times New Roman" w:eastAsia="Times New Roman" w:hAnsi="Times New Roman" w:cs="Times New Roman"/>
          <w:b/>
          <w:color w:val="000000"/>
          <w:sz w:val="26"/>
          <w:szCs w:val="26"/>
        </w:rPr>
        <w:t>Broader Impacts Statement</w:t>
      </w:r>
    </w:p>
    <w:p w14:paraId="000000AA" w14:textId="77777777" w:rsidR="00EE5CFF" w:rsidRDefault="00281F89">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Investigating the contribution of the motor system to visual shape discrimination</w:t>
      </w:r>
    </w:p>
    <w:p w14:paraId="000000AB" w14:textId="77777777" w:rsidR="00EE5CFF" w:rsidRDefault="00281F89">
      <w:p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Prof. Roy </w:t>
      </w:r>
      <w:proofErr w:type="spellStart"/>
      <w:r>
        <w:rPr>
          <w:rFonts w:ascii="Times New Roman" w:eastAsia="Times New Roman" w:hAnsi="Times New Roman" w:cs="Times New Roman"/>
        </w:rPr>
        <w:t>Mukamel</w:t>
      </w:r>
      <w:proofErr w:type="spellEnd"/>
      <w:r>
        <w:rPr>
          <w:rFonts w:ascii="Times New Roman" w:eastAsia="Times New Roman" w:hAnsi="Times New Roman" w:cs="Times New Roman"/>
        </w:rPr>
        <w:t xml:space="preserve"> (TAU), Prof. Pawan Sinha (MIT), Prof. Flip Phillips (RIT)</w:t>
      </w:r>
    </w:p>
    <w:p w14:paraId="000000AC" w14:textId="77777777" w:rsidR="00EE5CFF" w:rsidRDefault="00281F89">
      <w:pPr>
        <w:spacing w:after="0" w:line="360" w:lineRule="auto"/>
        <w:rPr>
          <w:rFonts w:ascii="Times New Roman" w:eastAsia="Times New Roman" w:hAnsi="Times New Roman" w:cs="Times New Roman"/>
        </w:rPr>
      </w:pPr>
      <w:r>
        <w:rPr>
          <w:rFonts w:ascii="Times New Roman" w:eastAsia="Times New Roman" w:hAnsi="Times New Roman" w:cs="Times New Roman"/>
          <w:highlight w:val="yellow"/>
        </w:rPr>
        <w:t>BSF application number</w:t>
      </w:r>
      <w:r>
        <w:rPr>
          <w:rFonts w:ascii="Times New Roman" w:eastAsia="Times New Roman" w:hAnsi="Times New Roman" w:cs="Times New Roman"/>
        </w:rPr>
        <w:t xml:space="preserve"> </w:t>
      </w:r>
    </w:p>
    <w:p w14:paraId="000000AD" w14:textId="77777777" w:rsidR="00EE5CFF" w:rsidRDefault="00281F89">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i/>
          <w:color w:val="000000"/>
          <w:sz w:val="24"/>
          <w:szCs w:val="24"/>
        </w:rPr>
        <w:t>Scientific value:</w:t>
      </w:r>
      <w:r>
        <w:rPr>
          <w:rFonts w:ascii="Times New Roman" w:eastAsia="Times New Roman" w:hAnsi="Times New Roman" w:cs="Times New Roman"/>
          <w:color w:val="000000"/>
          <w:sz w:val="24"/>
          <w:szCs w:val="24"/>
        </w:rPr>
        <w:t xml:space="preserve"> </w:t>
      </w:r>
    </w:p>
    <w:p w14:paraId="000000AE" w14:textId="77777777" w:rsidR="00EE5CFF" w:rsidRDefault="00281F89">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interdisciplinary collaboration provides a comprehe</w:t>
      </w:r>
      <w:r>
        <w:rPr>
          <w:rFonts w:ascii="Times New Roman" w:eastAsia="Times New Roman" w:hAnsi="Times New Roman" w:cs="Times New Roman"/>
          <w:color w:val="000000"/>
          <w:sz w:val="24"/>
          <w:szCs w:val="24"/>
        </w:rPr>
        <w:t>nsive exploration of the role of motor engagement in visual shape learning. The use of a well-designed stimulus set and of tailored analysis methods will allow us to identify the components and processes that support visual learning in adults. We expect th</w:t>
      </w:r>
      <w:r>
        <w:rPr>
          <w:rFonts w:ascii="Times New Roman" w:eastAsia="Times New Roman" w:hAnsi="Times New Roman" w:cs="Times New Roman"/>
          <w:color w:val="000000"/>
          <w:sz w:val="24"/>
          <w:szCs w:val="24"/>
        </w:rPr>
        <w:t xml:space="preserve">is to promote the understanding of how visual-motor interplay and integration contribute to learning. </w:t>
      </w:r>
    </w:p>
    <w:p w14:paraId="000000AF" w14:textId="77777777" w:rsidR="00EE5CFF" w:rsidRDefault="00281F89">
      <w:pPr>
        <w:spacing w:before="240" w:after="48"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Stimuli and data sharing: </w:t>
      </w:r>
    </w:p>
    <w:p w14:paraId="000000B0" w14:textId="77777777" w:rsidR="00EE5CFF" w:rsidRDefault="00281F89">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novel approach to stimuli construction (of shapes with parametric differences which are validated against human perception</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and the comprehensive database built through our experiments will be made available to other researchers. We believe that it wil</w:t>
      </w:r>
      <w:r>
        <w:rPr>
          <w:rFonts w:ascii="Times New Roman" w:eastAsia="Times New Roman" w:hAnsi="Times New Roman" w:cs="Times New Roman"/>
          <w:color w:val="000000"/>
          <w:sz w:val="24"/>
          <w:szCs w:val="24"/>
        </w:rPr>
        <w:t>l serve as a valuable resource; the stimuli construction method would be useful in any setting in which explicit, and parametric, control over the visual similarity of shapes is required, whereas the dataset could be used to test hypotheses regarding assoc</w:t>
      </w:r>
      <w:r>
        <w:rPr>
          <w:rFonts w:ascii="Times New Roman" w:eastAsia="Times New Roman" w:hAnsi="Times New Roman" w:cs="Times New Roman"/>
          <w:color w:val="000000"/>
          <w:sz w:val="24"/>
          <w:szCs w:val="24"/>
        </w:rPr>
        <w:t xml:space="preserve">iations between motor skill development and visual shape learning. </w:t>
      </w:r>
    </w:p>
    <w:p w14:paraId="000000B1" w14:textId="77777777" w:rsidR="00EE5CFF" w:rsidRDefault="00281F89">
      <w:pPr>
        <w:spacing w:before="240" w:after="48"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Practical implications: </w:t>
      </w:r>
    </w:p>
    <w:p w14:paraId="000000B2" w14:textId="77777777" w:rsidR="00EE5CFF" w:rsidRDefault="00281F89">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Expected conclusions regarding the effectiveness of harnessing the motor system to boost processing of visual stimuli hold potential practical implications. They w</w:t>
      </w:r>
      <w:r>
        <w:rPr>
          <w:rFonts w:ascii="Times New Roman" w:eastAsia="Times New Roman" w:hAnsi="Times New Roman" w:cs="Times New Roman"/>
          <w:color w:val="000000"/>
          <w:sz w:val="24"/>
          <w:szCs w:val="24"/>
        </w:rPr>
        <w:t>ill provide an empirical evaluation of a commonly employed approach in education involving shape reproduction for teaching geometric shapes</w:t>
      </w:r>
      <w:r>
        <w:rPr>
          <w:rFonts w:ascii="Times New Roman" w:eastAsia="Times New Roman" w:hAnsi="Times New Roman" w:cs="Times New Roman"/>
          <w:color w:val="000000"/>
          <w:sz w:val="24"/>
          <w:szCs w:val="24"/>
          <w:vertAlign w:val="superscript"/>
        </w:rPr>
        <w:t>1,2</w:t>
      </w:r>
      <w:r>
        <w:rPr>
          <w:rFonts w:ascii="Times New Roman" w:eastAsia="Times New Roman" w:hAnsi="Times New Roman" w:cs="Times New Roman"/>
          <w:color w:val="000000"/>
          <w:sz w:val="24"/>
          <w:szCs w:val="24"/>
        </w:rPr>
        <w:t xml:space="preserve"> and may open avenues for training regimens utilizing effects uncovered by our investigation, such as the effect o</w:t>
      </w:r>
      <w:r>
        <w:rPr>
          <w:rFonts w:ascii="Times New Roman" w:eastAsia="Times New Roman" w:hAnsi="Times New Roman" w:cs="Times New Roman"/>
          <w:color w:val="000000"/>
          <w:sz w:val="24"/>
          <w:szCs w:val="24"/>
        </w:rPr>
        <w:t>f using the non-dominant hand. Of particular interest to us is the potential contribution to the rehabilitation of individuals with perceptual challenges, specifically to design research-driven interventions for supporting visual recovery of congenitally b</w:t>
      </w:r>
      <w:r>
        <w:rPr>
          <w:rFonts w:ascii="Times New Roman" w:eastAsia="Times New Roman" w:hAnsi="Times New Roman" w:cs="Times New Roman"/>
          <w:color w:val="000000"/>
          <w:sz w:val="24"/>
          <w:szCs w:val="24"/>
        </w:rPr>
        <w:t>lind patients after sight-restoring treatment (‘Project Prakash’)</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w:t>
      </w:r>
    </w:p>
    <w:p w14:paraId="000000B3" w14:textId="77777777" w:rsidR="00EE5CFF" w:rsidRDefault="00281F89">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 specific to the broader impact statement (if allowed):</w:t>
      </w:r>
    </w:p>
    <w:p w14:paraId="000000B4"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Hu, F.-T., </w:t>
      </w:r>
      <w:proofErr w:type="spellStart"/>
      <w:r>
        <w:rPr>
          <w:rFonts w:ascii="Times New Roman" w:eastAsia="Times New Roman" w:hAnsi="Times New Roman" w:cs="Times New Roman"/>
          <w:color w:val="000000"/>
          <w:sz w:val="24"/>
          <w:szCs w:val="24"/>
        </w:rPr>
        <w:t>Ginns</w:t>
      </w:r>
      <w:proofErr w:type="spellEnd"/>
      <w:r>
        <w:rPr>
          <w:rFonts w:ascii="Times New Roman" w:eastAsia="Times New Roman" w:hAnsi="Times New Roman" w:cs="Times New Roman"/>
          <w:color w:val="000000"/>
          <w:sz w:val="24"/>
          <w:szCs w:val="24"/>
        </w:rPr>
        <w:t xml:space="preserve">, P. &amp; </w:t>
      </w:r>
      <w:proofErr w:type="spellStart"/>
      <w:r>
        <w:rPr>
          <w:rFonts w:ascii="Times New Roman" w:eastAsia="Times New Roman" w:hAnsi="Times New Roman" w:cs="Times New Roman"/>
          <w:color w:val="000000"/>
          <w:sz w:val="24"/>
          <w:szCs w:val="24"/>
        </w:rPr>
        <w:t>Bobis</w:t>
      </w:r>
      <w:proofErr w:type="spellEnd"/>
      <w:r>
        <w:rPr>
          <w:rFonts w:ascii="Times New Roman" w:eastAsia="Times New Roman" w:hAnsi="Times New Roman" w:cs="Times New Roman"/>
          <w:color w:val="000000"/>
          <w:sz w:val="24"/>
          <w:szCs w:val="24"/>
        </w:rPr>
        <w:t xml:space="preserve">, J. Does Tracing Worked Examples Enhance Geometry Learning? </w:t>
      </w:r>
      <w:r>
        <w:rPr>
          <w:rFonts w:ascii="Times New Roman" w:eastAsia="Times New Roman" w:hAnsi="Times New Roman" w:cs="Times New Roman"/>
          <w:i/>
          <w:color w:val="000000"/>
          <w:sz w:val="24"/>
          <w:szCs w:val="24"/>
        </w:rPr>
        <w:t>Aust. J. Educ. Dev. Psychol.</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14</w:t>
      </w:r>
      <w:r>
        <w:rPr>
          <w:rFonts w:ascii="Times New Roman" w:eastAsia="Times New Roman" w:hAnsi="Times New Roman" w:cs="Times New Roman"/>
          <w:color w:val="000000"/>
          <w:sz w:val="24"/>
          <w:szCs w:val="24"/>
        </w:rPr>
        <w:t>, 45–49 (2014).</w:t>
      </w:r>
    </w:p>
    <w:p w14:paraId="000000B5"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color w:val="000000"/>
          <w:sz w:val="24"/>
          <w:szCs w:val="24"/>
        </w:rPr>
        <w:tab/>
        <w:t xml:space="preserve">Larkin, K. </w:t>
      </w:r>
      <w:proofErr w:type="gramStart"/>
      <w:r>
        <w:rPr>
          <w:rFonts w:ascii="Times New Roman" w:eastAsia="Times New Roman" w:hAnsi="Times New Roman" w:cs="Times New Roman"/>
          <w:color w:val="000000"/>
          <w:sz w:val="24"/>
          <w:szCs w:val="24"/>
        </w:rPr>
        <w:t>Geometry</w:t>
      </w:r>
      <w:proofErr w:type="gramEnd"/>
      <w:r>
        <w:rPr>
          <w:rFonts w:ascii="Times New Roman" w:eastAsia="Times New Roman" w:hAnsi="Times New Roman" w:cs="Times New Roman"/>
          <w:color w:val="000000"/>
          <w:sz w:val="24"/>
          <w:szCs w:val="24"/>
        </w:rPr>
        <w:t xml:space="preserve"> and iPads in Primary Schools: Does Their Usefulness Extend Beyond Tracing an Oblong? in </w:t>
      </w:r>
      <w:r>
        <w:rPr>
          <w:rFonts w:ascii="Times New Roman" w:eastAsia="Times New Roman" w:hAnsi="Times New Roman" w:cs="Times New Roman"/>
          <w:i/>
          <w:color w:val="000000"/>
          <w:sz w:val="24"/>
          <w:szCs w:val="24"/>
        </w:rPr>
        <w:t>Internati</w:t>
      </w:r>
      <w:r>
        <w:rPr>
          <w:rFonts w:ascii="Times New Roman" w:eastAsia="Times New Roman" w:hAnsi="Times New Roman" w:cs="Times New Roman"/>
          <w:i/>
          <w:color w:val="000000"/>
          <w:sz w:val="24"/>
          <w:szCs w:val="24"/>
        </w:rPr>
        <w:t xml:space="preserve">onal Perspectives on Teaching and Learning Mathematics </w:t>
      </w:r>
      <w:r>
        <w:rPr>
          <w:rFonts w:ascii="Times New Roman" w:eastAsia="Times New Roman" w:hAnsi="Times New Roman" w:cs="Times New Roman"/>
          <w:i/>
          <w:color w:val="000000"/>
          <w:sz w:val="24"/>
          <w:szCs w:val="24"/>
        </w:rPr>
        <w:lastRenderedPageBreak/>
        <w:t>with Virtual Manipulatives</w:t>
      </w:r>
      <w:r>
        <w:rPr>
          <w:rFonts w:ascii="Times New Roman" w:eastAsia="Times New Roman" w:hAnsi="Times New Roman" w:cs="Times New Roman"/>
          <w:color w:val="000000"/>
          <w:sz w:val="24"/>
          <w:szCs w:val="24"/>
        </w:rPr>
        <w:t xml:space="preserve"> (ed. Moyer-Packenham, P. S.) 247–274 (Springer International Publishing, 2016). doi:10.1007/978-3-319-32718-1_11.</w:t>
      </w:r>
    </w:p>
    <w:p w14:paraId="000000B6"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r>
        <w:rPr>
          <w:rFonts w:ascii="Times New Roman" w:eastAsia="Times New Roman" w:hAnsi="Times New Roman" w:cs="Times New Roman"/>
          <w:color w:val="000000"/>
          <w:sz w:val="24"/>
          <w:szCs w:val="24"/>
        </w:rPr>
        <w:tab/>
        <w:t xml:space="preserve">Sinha, P. Once blind and now they see. </w:t>
      </w:r>
      <w:r>
        <w:rPr>
          <w:rFonts w:ascii="Times New Roman" w:eastAsia="Times New Roman" w:hAnsi="Times New Roman" w:cs="Times New Roman"/>
          <w:i/>
          <w:color w:val="000000"/>
          <w:sz w:val="24"/>
          <w:szCs w:val="24"/>
        </w:rPr>
        <w:t>Sci. Am.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309</w:t>
      </w:r>
      <w:r>
        <w:rPr>
          <w:rFonts w:ascii="Times New Roman" w:eastAsia="Times New Roman" w:hAnsi="Times New Roman" w:cs="Times New Roman"/>
          <w:color w:val="000000"/>
          <w:sz w:val="24"/>
          <w:szCs w:val="24"/>
        </w:rPr>
        <w:t>, 48–5</w:t>
      </w:r>
      <w:r>
        <w:rPr>
          <w:rFonts w:ascii="Times New Roman" w:eastAsia="Times New Roman" w:hAnsi="Times New Roman" w:cs="Times New Roman"/>
          <w:color w:val="000000"/>
          <w:sz w:val="24"/>
          <w:szCs w:val="24"/>
        </w:rPr>
        <w:t>5 (2013).</w:t>
      </w:r>
    </w:p>
    <w:p w14:paraId="000000B7" w14:textId="77777777" w:rsidR="00EE5CFF" w:rsidRDefault="00281F89">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References:</w:t>
      </w:r>
    </w:p>
    <w:p w14:paraId="000000B8"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Hommel</w:t>
      </w:r>
      <w:proofErr w:type="spellEnd"/>
      <w:r>
        <w:rPr>
          <w:rFonts w:ascii="Times New Roman" w:eastAsia="Times New Roman" w:hAnsi="Times New Roman" w:cs="Times New Roman"/>
          <w:color w:val="000000"/>
        </w:rPr>
        <w:t xml:space="preserve"> B, </w:t>
      </w:r>
      <w:proofErr w:type="spellStart"/>
      <w:r>
        <w:rPr>
          <w:rFonts w:ascii="Times New Roman" w:eastAsia="Times New Roman" w:hAnsi="Times New Roman" w:cs="Times New Roman"/>
          <w:color w:val="000000"/>
        </w:rPr>
        <w:t>Müsseler</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Aschersleben</w:t>
      </w:r>
      <w:proofErr w:type="spellEnd"/>
      <w:r>
        <w:rPr>
          <w:rFonts w:ascii="Times New Roman" w:eastAsia="Times New Roman" w:hAnsi="Times New Roman" w:cs="Times New Roman"/>
          <w:color w:val="000000"/>
        </w:rPr>
        <w:t xml:space="preserve"> G, Prinz W. The Theory of Event Coding (TEC): a framework for perception and action planning. </w:t>
      </w:r>
      <w:proofErr w:type="spellStart"/>
      <w:r>
        <w:rPr>
          <w:rFonts w:ascii="Times New Roman" w:eastAsia="Times New Roman" w:hAnsi="Times New Roman" w:cs="Times New Roman"/>
          <w:i/>
          <w:color w:val="000000"/>
        </w:rPr>
        <w:t>Behav</w:t>
      </w:r>
      <w:proofErr w:type="spellEnd"/>
      <w:r>
        <w:rPr>
          <w:rFonts w:ascii="Times New Roman" w:eastAsia="Times New Roman" w:hAnsi="Times New Roman" w:cs="Times New Roman"/>
          <w:i/>
          <w:color w:val="000000"/>
        </w:rPr>
        <w:t xml:space="preserve"> Brain Sci</w:t>
      </w:r>
      <w:r>
        <w:rPr>
          <w:rFonts w:ascii="Times New Roman" w:eastAsia="Times New Roman" w:hAnsi="Times New Roman" w:cs="Times New Roman"/>
          <w:color w:val="000000"/>
        </w:rPr>
        <w:t>. 2001;24(5):849-878; discussion 878-937. doi:10.1017/s0140525x01000103</w:t>
      </w:r>
    </w:p>
    <w:p w14:paraId="000000B9"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Pr>
          <w:rFonts w:ascii="Times New Roman" w:eastAsia="Times New Roman" w:hAnsi="Times New Roman" w:cs="Times New Roman"/>
          <w:color w:val="000000"/>
        </w:rPr>
        <w:tab/>
        <w:t xml:space="preserve">Warren WH. Direct Perception: The View from Here. </w:t>
      </w:r>
      <w:proofErr w:type="spellStart"/>
      <w:r>
        <w:rPr>
          <w:rFonts w:ascii="Times New Roman" w:eastAsia="Times New Roman" w:hAnsi="Times New Roman" w:cs="Times New Roman"/>
          <w:color w:val="000000"/>
        </w:rPr>
        <w:t>Minar</w:t>
      </w:r>
      <w:proofErr w:type="spellEnd"/>
      <w:r>
        <w:rPr>
          <w:rFonts w:ascii="Times New Roman" w:eastAsia="Times New Roman" w:hAnsi="Times New Roman" w:cs="Times New Roman"/>
          <w:color w:val="000000"/>
        </w:rPr>
        <w:t xml:space="preserve"> E, ed. </w:t>
      </w:r>
      <w:r>
        <w:rPr>
          <w:rFonts w:ascii="Times New Roman" w:eastAsia="Times New Roman" w:hAnsi="Times New Roman" w:cs="Times New Roman"/>
          <w:i/>
          <w:color w:val="000000"/>
        </w:rPr>
        <w:t>Philosophical Topics</w:t>
      </w:r>
      <w:r>
        <w:rPr>
          <w:rFonts w:ascii="Times New Roman" w:eastAsia="Times New Roman" w:hAnsi="Times New Roman" w:cs="Times New Roman"/>
          <w:color w:val="000000"/>
        </w:rPr>
        <w:t>. 2005;33(1):335-361. doi:10.5840/philtopics200533113</w:t>
      </w:r>
    </w:p>
    <w:p w14:paraId="000000BA"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Schütz-Bosbach</w:t>
      </w:r>
      <w:proofErr w:type="spellEnd"/>
      <w:r>
        <w:rPr>
          <w:rFonts w:ascii="Times New Roman" w:eastAsia="Times New Roman" w:hAnsi="Times New Roman" w:cs="Times New Roman"/>
          <w:color w:val="000000"/>
        </w:rPr>
        <w:t xml:space="preserve"> S, Prinz W. Perceptual r</w:t>
      </w:r>
      <w:r>
        <w:rPr>
          <w:rFonts w:ascii="Times New Roman" w:eastAsia="Times New Roman" w:hAnsi="Times New Roman" w:cs="Times New Roman"/>
          <w:color w:val="000000"/>
        </w:rPr>
        <w:t xml:space="preserve">esonance: action-induced modulation of perception. </w:t>
      </w:r>
      <w:r>
        <w:rPr>
          <w:rFonts w:ascii="Times New Roman" w:eastAsia="Times New Roman" w:hAnsi="Times New Roman" w:cs="Times New Roman"/>
          <w:i/>
          <w:color w:val="000000"/>
        </w:rPr>
        <w:t>Trends in Cognitive Sciences</w:t>
      </w:r>
      <w:r>
        <w:rPr>
          <w:rFonts w:ascii="Times New Roman" w:eastAsia="Times New Roman" w:hAnsi="Times New Roman" w:cs="Times New Roman"/>
          <w:color w:val="000000"/>
        </w:rPr>
        <w:t xml:space="preserve">. 2007;11(8):349-355. </w:t>
      </w:r>
      <w:proofErr w:type="gramStart"/>
      <w:r>
        <w:rPr>
          <w:rFonts w:ascii="Times New Roman" w:eastAsia="Times New Roman" w:hAnsi="Times New Roman" w:cs="Times New Roman"/>
          <w:color w:val="000000"/>
        </w:rPr>
        <w:t>doi:10.1016/j.tics</w:t>
      </w:r>
      <w:proofErr w:type="gramEnd"/>
      <w:r>
        <w:rPr>
          <w:rFonts w:ascii="Times New Roman" w:eastAsia="Times New Roman" w:hAnsi="Times New Roman" w:cs="Times New Roman"/>
          <w:color w:val="000000"/>
        </w:rPr>
        <w:t>.2007.06.005</w:t>
      </w:r>
    </w:p>
    <w:p w14:paraId="000000BB"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r>
        <w:rPr>
          <w:rFonts w:ascii="Times New Roman" w:eastAsia="Times New Roman" w:hAnsi="Times New Roman" w:cs="Times New Roman"/>
          <w:color w:val="000000"/>
        </w:rPr>
        <w:tab/>
        <w:t xml:space="preserve">Chartrand TL, </w:t>
      </w:r>
      <w:proofErr w:type="spellStart"/>
      <w:r>
        <w:rPr>
          <w:rFonts w:ascii="Times New Roman" w:eastAsia="Times New Roman" w:hAnsi="Times New Roman" w:cs="Times New Roman"/>
          <w:color w:val="000000"/>
        </w:rPr>
        <w:t>Bargh</w:t>
      </w:r>
      <w:proofErr w:type="spellEnd"/>
      <w:r>
        <w:rPr>
          <w:rFonts w:ascii="Times New Roman" w:eastAsia="Times New Roman" w:hAnsi="Times New Roman" w:cs="Times New Roman"/>
          <w:color w:val="000000"/>
        </w:rPr>
        <w:t xml:space="preserve"> JA. Automatic activation of impression formation and memorization goals: Nonconscious goal priming r</w:t>
      </w:r>
      <w:r>
        <w:rPr>
          <w:rFonts w:ascii="Times New Roman" w:eastAsia="Times New Roman" w:hAnsi="Times New Roman" w:cs="Times New Roman"/>
          <w:color w:val="000000"/>
        </w:rPr>
        <w:t xml:space="preserve">eproduces effects of explicit task instructions. </w:t>
      </w:r>
      <w:r>
        <w:rPr>
          <w:rFonts w:ascii="Times New Roman" w:eastAsia="Times New Roman" w:hAnsi="Times New Roman" w:cs="Times New Roman"/>
          <w:i/>
          <w:color w:val="000000"/>
        </w:rPr>
        <w:t>Journal of Personality and Social Psychology</w:t>
      </w:r>
      <w:r>
        <w:rPr>
          <w:rFonts w:ascii="Times New Roman" w:eastAsia="Times New Roman" w:hAnsi="Times New Roman" w:cs="Times New Roman"/>
          <w:color w:val="000000"/>
        </w:rPr>
        <w:t>. 1996;71(3):464-478. doi:10.1037/0022-3514.71.3.464</w:t>
      </w:r>
    </w:p>
    <w:p w14:paraId="000000BC"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Rizzolatti</w:t>
      </w:r>
      <w:proofErr w:type="spellEnd"/>
      <w:r>
        <w:rPr>
          <w:rFonts w:ascii="Times New Roman" w:eastAsia="Times New Roman" w:hAnsi="Times New Roman" w:cs="Times New Roman"/>
          <w:color w:val="000000"/>
        </w:rPr>
        <w:t xml:space="preserve"> G, </w:t>
      </w:r>
      <w:proofErr w:type="spellStart"/>
      <w:r>
        <w:rPr>
          <w:rFonts w:ascii="Times New Roman" w:eastAsia="Times New Roman" w:hAnsi="Times New Roman" w:cs="Times New Roman"/>
          <w:color w:val="000000"/>
        </w:rPr>
        <w:t>Sinigaglia</w:t>
      </w:r>
      <w:proofErr w:type="spellEnd"/>
      <w:r>
        <w:rPr>
          <w:rFonts w:ascii="Times New Roman" w:eastAsia="Times New Roman" w:hAnsi="Times New Roman" w:cs="Times New Roman"/>
          <w:color w:val="000000"/>
        </w:rPr>
        <w:t xml:space="preserve"> C. The mirror mechanism: a basic principle of brain function. </w:t>
      </w:r>
      <w:r>
        <w:rPr>
          <w:rFonts w:ascii="Times New Roman" w:eastAsia="Times New Roman" w:hAnsi="Times New Roman" w:cs="Times New Roman"/>
          <w:i/>
          <w:color w:val="000000"/>
        </w:rPr>
        <w:t>Nature Reviews Neur</w:t>
      </w:r>
      <w:r>
        <w:rPr>
          <w:rFonts w:ascii="Times New Roman" w:eastAsia="Times New Roman" w:hAnsi="Times New Roman" w:cs="Times New Roman"/>
          <w:i/>
          <w:color w:val="000000"/>
        </w:rPr>
        <w:t>oscience</w:t>
      </w:r>
      <w:r>
        <w:rPr>
          <w:rFonts w:ascii="Times New Roman" w:eastAsia="Times New Roman" w:hAnsi="Times New Roman" w:cs="Times New Roman"/>
          <w:color w:val="000000"/>
        </w:rPr>
        <w:t>. 2016;17(12):757-765. doi:10.1038/nrn.2016.135</w:t>
      </w:r>
    </w:p>
    <w:p w14:paraId="000000BD"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Buaron</w:t>
      </w:r>
      <w:proofErr w:type="spellEnd"/>
      <w:r>
        <w:rPr>
          <w:rFonts w:ascii="Times New Roman" w:eastAsia="Times New Roman" w:hAnsi="Times New Roman" w:cs="Times New Roman"/>
          <w:color w:val="000000"/>
        </w:rPr>
        <w:t xml:space="preserve"> B, Reznik D, </w:t>
      </w:r>
      <w:proofErr w:type="spellStart"/>
      <w:r>
        <w:rPr>
          <w:rFonts w:ascii="Times New Roman" w:eastAsia="Times New Roman" w:hAnsi="Times New Roman" w:cs="Times New Roman"/>
          <w:color w:val="000000"/>
        </w:rPr>
        <w:t>Gilron</w:t>
      </w:r>
      <w:proofErr w:type="spellEnd"/>
      <w:r>
        <w:rPr>
          <w:rFonts w:ascii="Times New Roman" w:eastAsia="Times New Roman" w:hAnsi="Times New Roman" w:cs="Times New Roman"/>
          <w:color w:val="000000"/>
        </w:rPr>
        <w:t xml:space="preserve"> R, </w:t>
      </w:r>
      <w:proofErr w:type="spellStart"/>
      <w:r>
        <w:rPr>
          <w:rFonts w:ascii="Times New Roman" w:eastAsia="Times New Roman" w:hAnsi="Times New Roman" w:cs="Times New Roman"/>
          <w:color w:val="000000"/>
        </w:rPr>
        <w:t>Mukamel</w:t>
      </w:r>
      <w:proofErr w:type="spellEnd"/>
      <w:r>
        <w:rPr>
          <w:rFonts w:ascii="Times New Roman" w:eastAsia="Times New Roman" w:hAnsi="Times New Roman" w:cs="Times New Roman"/>
          <w:color w:val="000000"/>
        </w:rPr>
        <w:t xml:space="preserve"> R. Voluntary Actions Modulate Perception and Neural Representation of Action-Consequences in a Hand-Dependent Manner. </w:t>
      </w:r>
      <w:r>
        <w:rPr>
          <w:rFonts w:ascii="Times New Roman" w:eastAsia="Times New Roman" w:hAnsi="Times New Roman" w:cs="Times New Roman"/>
          <w:i/>
          <w:color w:val="000000"/>
        </w:rPr>
        <w:t>Cerebral Cortex</w:t>
      </w:r>
      <w:r>
        <w:rPr>
          <w:rFonts w:ascii="Times New Roman" w:eastAsia="Times New Roman" w:hAnsi="Times New Roman" w:cs="Times New Roman"/>
          <w:color w:val="000000"/>
        </w:rPr>
        <w:t xml:space="preserve">. 2020;30(12):6097-6107. </w:t>
      </w:r>
      <w:r>
        <w:rPr>
          <w:rFonts w:ascii="Times New Roman" w:eastAsia="Times New Roman" w:hAnsi="Times New Roman" w:cs="Times New Roman"/>
          <w:color w:val="000000"/>
        </w:rPr>
        <w:t>doi:10.1093/</w:t>
      </w:r>
      <w:proofErr w:type="spellStart"/>
      <w:r>
        <w:rPr>
          <w:rFonts w:ascii="Times New Roman" w:eastAsia="Times New Roman" w:hAnsi="Times New Roman" w:cs="Times New Roman"/>
          <w:color w:val="000000"/>
        </w:rPr>
        <w:t>cercor</w:t>
      </w:r>
      <w:proofErr w:type="spellEnd"/>
      <w:r>
        <w:rPr>
          <w:rFonts w:ascii="Times New Roman" w:eastAsia="Times New Roman" w:hAnsi="Times New Roman" w:cs="Times New Roman"/>
          <w:color w:val="000000"/>
        </w:rPr>
        <w:t>/bhaa156</w:t>
      </w:r>
    </w:p>
    <w:p w14:paraId="000000BE"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r>
        <w:rPr>
          <w:rFonts w:ascii="Times New Roman" w:eastAsia="Times New Roman" w:hAnsi="Times New Roman" w:cs="Times New Roman"/>
          <w:color w:val="000000"/>
        </w:rPr>
        <w:tab/>
        <w:t xml:space="preserve">Reznik D, </w:t>
      </w:r>
      <w:proofErr w:type="spellStart"/>
      <w:r>
        <w:rPr>
          <w:rFonts w:ascii="Times New Roman" w:eastAsia="Times New Roman" w:hAnsi="Times New Roman" w:cs="Times New Roman"/>
          <w:color w:val="000000"/>
        </w:rPr>
        <w:t>Henkin</w:t>
      </w:r>
      <w:proofErr w:type="spellEnd"/>
      <w:r>
        <w:rPr>
          <w:rFonts w:ascii="Times New Roman" w:eastAsia="Times New Roman" w:hAnsi="Times New Roman" w:cs="Times New Roman"/>
          <w:color w:val="000000"/>
        </w:rPr>
        <w:t xml:space="preserve"> Y, Levy O, </w:t>
      </w:r>
      <w:proofErr w:type="spellStart"/>
      <w:r>
        <w:rPr>
          <w:rFonts w:ascii="Times New Roman" w:eastAsia="Times New Roman" w:hAnsi="Times New Roman" w:cs="Times New Roman"/>
          <w:color w:val="000000"/>
        </w:rPr>
        <w:t>Mukamel</w:t>
      </w:r>
      <w:proofErr w:type="spellEnd"/>
      <w:r>
        <w:rPr>
          <w:rFonts w:ascii="Times New Roman" w:eastAsia="Times New Roman" w:hAnsi="Times New Roman" w:cs="Times New Roman"/>
          <w:color w:val="000000"/>
        </w:rPr>
        <w:t xml:space="preserve"> R. Perceived Loudness of Self-Generated Sounds Is Differentially Modified by Expected Sound Intensity. </w:t>
      </w:r>
      <w:r>
        <w:rPr>
          <w:rFonts w:ascii="Times New Roman" w:eastAsia="Times New Roman" w:hAnsi="Times New Roman" w:cs="Times New Roman"/>
          <w:i/>
          <w:color w:val="000000"/>
        </w:rPr>
        <w:t>PLOS ONE</w:t>
      </w:r>
      <w:r>
        <w:rPr>
          <w:rFonts w:ascii="Times New Roman" w:eastAsia="Times New Roman" w:hAnsi="Times New Roman" w:cs="Times New Roman"/>
          <w:color w:val="000000"/>
        </w:rPr>
        <w:t>. 2015;10(5</w:t>
      </w:r>
      <w:proofErr w:type="gramStart"/>
      <w:r>
        <w:rPr>
          <w:rFonts w:ascii="Times New Roman" w:eastAsia="Times New Roman" w:hAnsi="Times New Roman" w:cs="Times New Roman"/>
          <w:color w:val="000000"/>
        </w:rPr>
        <w:t>):e</w:t>
      </w:r>
      <w:proofErr w:type="gramEnd"/>
      <w:r>
        <w:rPr>
          <w:rFonts w:ascii="Times New Roman" w:eastAsia="Times New Roman" w:hAnsi="Times New Roman" w:cs="Times New Roman"/>
          <w:color w:val="000000"/>
        </w:rPr>
        <w:t xml:space="preserve">0127651. </w:t>
      </w:r>
      <w:proofErr w:type="gramStart"/>
      <w:r>
        <w:rPr>
          <w:rFonts w:ascii="Times New Roman" w:eastAsia="Times New Roman" w:hAnsi="Times New Roman" w:cs="Times New Roman"/>
          <w:color w:val="000000"/>
        </w:rPr>
        <w:t>doi:10.1371/journal.pone</w:t>
      </w:r>
      <w:proofErr w:type="gramEnd"/>
      <w:r>
        <w:rPr>
          <w:rFonts w:ascii="Times New Roman" w:eastAsia="Times New Roman" w:hAnsi="Times New Roman" w:cs="Times New Roman"/>
          <w:color w:val="000000"/>
        </w:rPr>
        <w:t>.0127651</w:t>
      </w:r>
    </w:p>
    <w:p w14:paraId="000000BF"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r>
        <w:rPr>
          <w:rFonts w:ascii="Times New Roman" w:eastAsia="Times New Roman" w:hAnsi="Times New Roman" w:cs="Times New Roman"/>
          <w:color w:val="000000"/>
        </w:rPr>
        <w:tab/>
        <w:t xml:space="preserve">Dewey JA, </w:t>
      </w:r>
      <w:proofErr w:type="spellStart"/>
      <w:r>
        <w:rPr>
          <w:rFonts w:ascii="Times New Roman" w:eastAsia="Times New Roman" w:hAnsi="Times New Roman" w:cs="Times New Roman"/>
          <w:color w:val="000000"/>
        </w:rPr>
        <w:t>Carr</w:t>
      </w:r>
      <w:proofErr w:type="spellEnd"/>
      <w:r>
        <w:rPr>
          <w:rFonts w:ascii="Times New Roman" w:eastAsia="Times New Roman" w:hAnsi="Times New Roman" w:cs="Times New Roman"/>
          <w:color w:val="000000"/>
        </w:rPr>
        <w:t xml:space="preserve"> TH.</w:t>
      </w:r>
      <w:r>
        <w:rPr>
          <w:rFonts w:ascii="Times New Roman" w:eastAsia="Times New Roman" w:hAnsi="Times New Roman" w:cs="Times New Roman"/>
          <w:color w:val="000000"/>
        </w:rPr>
        <w:t xml:space="preserve"> Predictable and self-initiated visual motion is judged to be slower than computer generated motion. </w:t>
      </w:r>
      <w:r>
        <w:rPr>
          <w:rFonts w:ascii="Times New Roman" w:eastAsia="Times New Roman" w:hAnsi="Times New Roman" w:cs="Times New Roman"/>
          <w:i/>
          <w:color w:val="000000"/>
        </w:rPr>
        <w:t xml:space="preserve">Conscious </w:t>
      </w:r>
      <w:proofErr w:type="spellStart"/>
      <w:r>
        <w:rPr>
          <w:rFonts w:ascii="Times New Roman" w:eastAsia="Times New Roman" w:hAnsi="Times New Roman" w:cs="Times New Roman"/>
          <w:i/>
          <w:color w:val="000000"/>
        </w:rPr>
        <w:t>Cogn</w:t>
      </w:r>
      <w:proofErr w:type="spellEnd"/>
      <w:r>
        <w:rPr>
          <w:rFonts w:ascii="Times New Roman" w:eastAsia="Times New Roman" w:hAnsi="Times New Roman" w:cs="Times New Roman"/>
          <w:color w:val="000000"/>
        </w:rPr>
        <w:t xml:space="preserve">. 2013;22(3):987-995. </w:t>
      </w:r>
      <w:proofErr w:type="gramStart"/>
      <w:r>
        <w:rPr>
          <w:rFonts w:ascii="Times New Roman" w:eastAsia="Times New Roman" w:hAnsi="Times New Roman" w:cs="Times New Roman"/>
          <w:color w:val="000000"/>
        </w:rPr>
        <w:t>doi:10.1016/j.concog</w:t>
      </w:r>
      <w:proofErr w:type="gramEnd"/>
      <w:r>
        <w:rPr>
          <w:rFonts w:ascii="Times New Roman" w:eastAsia="Times New Roman" w:hAnsi="Times New Roman" w:cs="Times New Roman"/>
          <w:color w:val="000000"/>
        </w:rPr>
        <w:t>.2013.06.007</w:t>
      </w:r>
    </w:p>
    <w:p w14:paraId="000000C0"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r>
        <w:rPr>
          <w:rFonts w:ascii="Times New Roman" w:eastAsia="Times New Roman" w:hAnsi="Times New Roman" w:cs="Times New Roman"/>
          <w:color w:val="000000"/>
        </w:rPr>
        <w:tab/>
        <w:t xml:space="preserve">Mifsud NG, </w:t>
      </w:r>
      <w:proofErr w:type="spellStart"/>
      <w:r>
        <w:rPr>
          <w:rFonts w:ascii="Times New Roman" w:eastAsia="Times New Roman" w:hAnsi="Times New Roman" w:cs="Times New Roman"/>
          <w:color w:val="000000"/>
        </w:rPr>
        <w:t>Oestreich</w:t>
      </w:r>
      <w:proofErr w:type="spellEnd"/>
      <w:r>
        <w:rPr>
          <w:rFonts w:ascii="Times New Roman" w:eastAsia="Times New Roman" w:hAnsi="Times New Roman" w:cs="Times New Roman"/>
          <w:color w:val="000000"/>
        </w:rPr>
        <w:t xml:space="preserve"> LK, Jack BN, Ford JM, Roach BJ, </w:t>
      </w:r>
      <w:proofErr w:type="spellStart"/>
      <w:r>
        <w:rPr>
          <w:rFonts w:ascii="Times New Roman" w:eastAsia="Times New Roman" w:hAnsi="Times New Roman" w:cs="Times New Roman"/>
          <w:color w:val="000000"/>
        </w:rPr>
        <w:t>Mathalon</w:t>
      </w:r>
      <w:proofErr w:type="spellEnd"/>
      <w:r>
        <w:rPr>
          <w:rFonts w:ascii="Times New Roman" w:eastAsia="Times New Roman" w:hAnsi="Times New Roman" w:cs="Times New Roman"/>
          <w:color w:val="000000"/>
        </w:rPr>
        <w:t xml:space="preserve"> DH, </w:t>
      </w:r>
      <w:proofErr w:type="spellStart"/>
      <w:r>
        <w:rPr>
          <w:rFonts w:ascii="Times New Roman" w:eastAsia="Times New Roman" w:hAnsi="Times New Roman" w:cs="Times New Roman"/>
          <w:color w:val="000000"/>
        </w:rPr>
        <w:t>Whitford</w:t>
      </w:r>
      <w:proofErr w:type="spellEnd"/>
      <w:r>
        <w:rPr>
          <w:rFonts w:ascii="Times New Roman" w:eastAsia="Times New Roman" w:hAnsi="Times New Roman" w:cs="Times New Roman"/>
          <w:color w:val="000000"/>
        </w:rPr>
        <w:t xml:space="preserve"> TJ. Sel</w:t>
      </w:r>
      <w:r>
        <w:rPr>
          <w:rFonts w:ascii="Times New Roman" w:eastAsia="Times New Roman" w:hAnsi="Times New Roman" w:cs="Times New Roman"/>
          <w:color w:val="000000"/>
        </w:rPr>
        <w:t xml:space="preserve">f-initiated actions result in suppressed auditory but amplified visual evoked components in healthy participants. </w:t>
      </w:r>
      <w:r>
        <w:rPr>
          <w:rFonts w:ascii="Times New Roman" w:eastAsia="Times New Roman" w:hAnsi="Times New Roman" w:cs="Times New Roman"/>
          <w:i/>
          <w:color w:val="000000"/>
        </w:rPr>
        <w:t>Psychophysiology</w:t>
      </w:r>
      <w:r>
        <w:rPr>
          <w:rFonts w:ascii="Times New Roman" w:eastAsia="Times New Roman" w:hAnsi="Times New Roman" w:cs="Times New Roman"/>
          <w:color w:val="000000"/>
        </w:rPr>
        <w:t>. 2016;53(5):723-732. doi:10.1111/psyp.12605</w:t>
      </w:r>
    </w:p>
    <w:p w14:paraId="000000C1"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r>
        <w:rPr>
          <w:rFonts w:ascii="Times New Roman" w:eastAsia="Times New Roman" w:hAnsi="Times New Roman" w:cs="Times New Roman"/>
          <w:color w:val="000000"/>
        </w:rPr>
        <w:tab/>
        <w:t>Yon D, Gilbert SJ, de Lange FP, Press C. Action sharpens sensory representat</w:t>
      </w:r>
      <w:r>
        <w:rPr>
          <w:rFonts w:ascii="Times New Roman" w:eastAsia="Times New Roman" w:hAnsi="Times New Roman" w:cs="Times New Roman"/>
          <w:color w:val="000000"/>
        </w:rPr>
        <w:t xml:space="preserve">ions of expected outcomes. </w:t>
      </w:r>
      <w:r>
        <w:rPr>
          <w:rFonts w:ascii="Times New Roman" w:eastAsia="Times New Roman" w:hAnsi="Times New Roman" w:cs="Times New Roman"/>
          <w:i/>
          <w:color w:val="000000"/>
        </w:rPr>
        <w:t xml:space="preserve">Nat </w:t>
      </w:r>
      <w:proofErr w:type="spellStart"/>
      <w:r>
        <w:rPr>
          <w:rFonts w:ascii="Times New Roman" w:eastAsia="Times New Roman" w:hAnsi="Times New Roman" w:cs="Times New Roman"/>
          <w:i/>
          <w:color w:val="000000"/>
        </w:rPr>
        <w:t>Commun</w:t>
      </w:r>
      <w:proofErr w:type="spellEnd"/>
      <w:r>
        <w:rPr>
          <w:rFonts w:ascii="Times New Roman" w:eastAsia="Times New Roman" w:hAnsi="Times New Roman" w:cs="Times New Roman"/>
          <w:color w:val="000000"/>
        </w:rPr>
        <w:t>. 2018;9(1):4288. doi:10.1038/s41467-018-06752-7</w:t>
      </w:r>
    </w:p>
    <w:p w14:paraId="000000C2"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r>
        <w:rPr>
          <w:rFonts w:ascii="Times New Roman" w:eastAsia="Times New Roman" w:hAnsi="Times New Roman" w:cs="Times New Roman"/>
          <w:color w:val="000000"/>
        </w:rPr>
        <w:tab/>
        <w:t>Cardoso-</w:t>
      </w:r>
      <w:proofErr w:type="spellStart"/>
      <w:r>
        <w:rPr>
          <w:rFonts w:ascii="Times New Roman" w:eastAsia="Times New Roman" w:hAnsi="Times New Roman" w:cs="Times New Roman"/>
          <w:color w:val="000000"/>
        </w:rPr>
        <w:t>Leite</w:t>
      </w:r>
      <w:proofErr w:type="spellEnd"/>
      <w:r>
        <w:rPr>
          <w:rFonts w:ascii="Times New Roman" w:eastAsia="Times New Roman" w:hAnsi="Times New Roman" w:cs="Times New Roman"/>
          <w:color w:val="000000"/>
        </w:rPr>
        <w:t xml:space="preserve"> P, </w:t>
      </w:r>
      <w:proofErr w:type="spellStart"/>
      <w:r>
        <w:rPr>
          <w:rFonts w:ascii="Times New Roman" w:eastAsia="Times New Roman" w:hAnsi="Times New Roman" w:cs="Times New Roman"/>
          <w:color w:val="000000"/>
        </w:rPr>
        <w:t>Mamassian</w:t>
      </w:r>
      <w:proofErr w:type="spellEnd"/>
      <w:r>
        <w:rPr>
          <w:rFonts w:ascii="Times New Roman" w:eastAsia="Times New Roman" w:hAnsi="Times New Roman" w:cs="Times New Roman"/>
          <w:color w:val="000000"/>
        </w:rPr>
        <w:t xml:space="preserve"> P, Schutz-</w:t>
      </w:r>
      <w:proofErr w:type="spellStart"/>
      <w:r>
        <w:rPr>
          <w:rFonts w:ascii="Times New Roman" w:eastAsia="Times New Roman" w:hAnsi="Times New Roman" w:cs="Times New Roman"/>
          <w:color w:val="000000"/>
        </w:rPr>
        <w:t>Bosbach</w:t>
      </w:r>
      <w:proofErr w:type="spellEnd"/>
      <w:r>
        <w:rPr>
          <w:rFonts w:ascii="Times New Roman" w:eastAsia="Times New Roman" w:hAnsi="Times New Roman" w:cs="Times New Roman"/>
          <w:color w:val="000000"/>
        </w:rPr>
        <w:t xml:space="preserve"> S, </w:t>
      </w:r>
      <w:proofErr w:type="spellStart"/>
      <w:r>
        <w:rPr>
          <w:rFonts w:ascii="Times New Roman" w:eastAsia="Times New Roman" w:hAnsi="Times New Roman" w:cs="Times New Roman"/>
          <w:color w:val="000000"/>
        </w:rPr>
        <w:t>Waszak</w:t>
      </w:r>
      <w:proofErr w:type="spellEnd"/>
      <w:r>
        <w:rPr>
          <w:rFonts w:ascii="Times New Roman" w:eastAsia="Times New Roman" w:hAnsi="Times New Roman" w:cs="Times New Roman"/>
          <w:color w:val="000000"/>
        </w:rPr>
        <w:t xml:space="preserve"> F. A new look at sensory attenuation. Action-effect anticipation affects sensitivity, not response bias. </w:t>
      </w:r>
      <w:r>
        <w:rPr>
          <w:rFonts w:ascii="Times New Roman" w:eastAsia="Times New Roman" w:hAnsi="Times New Roman" w:cs="Times New Roman"/>
          <w:i/>
          <w:color w:val="000000"/>
        </w:rPr>
        <w:t>Psych</w:t>
      </w:r>
      <w:r>
        <w:rPr>
          <w:rFonts w:ascii="Times New Roman" w:eastAsia="Times New Roman" w:hAnsi="Times New Roman" w:cs="Times New Roman"/>
          <w:i/>
          <w:color w:val="000000"/>
        </w:rPr>
        <w:t>ol Sci</w:t>
      </w:r>
      <w:r>
        <w:rPr>
          <w:rFonts w:ascii="Times New Roman" w:eastAsia="Times New Roman" w:hAnsi="Times New Roman" w:cs="Times New Roman"/>
          <w:color w:val="000000"/>
        </w:rPr>
        <w:t>. 2010;21(12):1740-1745. doi:10.1177/0956797610389187</w:t>
      </w:r>
    </w:p>
    <w:p w14:paraId="000000C3"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Desantis</w:t>
      </w:r>
      <w:proofErr w:type="spellEnd"/>
      <w:r>
        <w:rPr>
          <w:rFonts w:ascii="Times New Roman" w:eastAsia="Times New Roman" w:hAnsi="Times New Roman" w:cs="Times New Roman"/>
          <w:color w:val="000000"/>
        </w:rPr>
        <w:t xml:space="preserve"> A, Weiss C, </w:t>
      </w:r>
      <w:proofErr w:type="spellStart"/>
      <w:r>
        <w:rPr>
          <w:rFonts w:ascii="Times New Roman" w:eastAsia="Times New Roman" w:hAnsi="Times New Roman" w:cs="Times New Roman"/>
          <w:color w:val="000000"/>
        </w:rPr>
        <w:t>Schütz-Bosbach</w:t>
      </w:r>
      <w:proofErr w:type="spellEnd"/>
      <w:r>
        <w:rPr>
          <w:rFonts w:ascii="Times New Roman" w:eastAsia="Times New Roman" w:hAnsi="Times New Roman" w:cs="Times New Roman"/>
          <w:color w:val="000000"/>
        </w:rPr>
        <w:t xml:space="preserve"> S, </w:t>
      </w:r>
      <w:proofErr w:type="spellStart"/>
      <w:r>
        <w:rPr>
          <w:rFonts w:ascii="Times New Roman" w:eastAsia="Times New Roman" w:hAnsi="Times New Roman" w:cs="Times New Roman"/>
          <w:color w:val="000000"/>
        </w:rPr>
        <w:t>Waszak</w:t>
      </w:r>
      <w:proofErr w:type="spellEnd"/>
      <w:r>
        <w:rPr>
          <w:rFonts w:ascii="Times New Roman" w:eastAsia="Times New Roman" w:hAnsi="Times New Roman" w:cs="Times New Roman"/>
          <w:color w:val="000000"/>
        </w:rPr>
        <w:t xml:space="preserve"> F. Believing and Perceiving: Authorship Belief Modulates Sensory Attenuation. </w:t>
      </w:r>
      <w:r>
        <w:rPr>
          <w:rFonts w:ascii="Times New Roman" w:eastAsia="Times New Roman" w:hAnsi="Times New Roman" w:cs="Times New Roman"/>
          <w:i/>
          <w:color w:val="000000"/>
        </w:rPr>
        <w:t>PLOS ONE</w:t>
      </w:r>
      <w:r>
        <w:rPr>
          <w:rFonts w:ascii="Times New Roman" w:eastAsia="Times New Roman" w:hAnsi="Times New Roman" w:cs="Times New Roman"/>
          <w:color w:val="000000"/>
        </w:rPr>
        <w:t>. 2012;7(5</w:t>
      </w:r>
      <w:proofErr w:type="gramStart"/>
      <w:r>
        <w:rPr>
          <w:rFonts w:ascii="Times New Roman" w:eastAsia="Times New Roman" w:hAnsi="Times New Roman" w:cs="Times New Roman"/>
          <w:color w:val="000000"/>
        </w:rPr>
        <w:t>):e</w:t>
      </w:r>
      <w:proofErr w:type="gramEnd"/>
      <w:r>
        <w:rPr>
          <w:rFonts w:ascii="Times New Roman" w:eastAsia="Times New Roman" w:hAnsi="Times New Roman" w:cs="Times New Roman"/>
          <w:color w:val="000000"/>
        </w:rPr>
        <w:t xml:space="preserve">37959. </w:t>
      </w:r>
      <w:proofErr w:type="gramStart"/>
      <w:r>
        <w:rPr>
          <w:rFonts w:ascii="Times New Roman" w:eastAsia="Times New Roman" w:hAnsi="Times New Roman" w:cs="Times New Roman"/>
          <w:color w:val="000000"/>
        </w:rPr>
        <w:t>doi:10.1371/journal.pone</w:t>
      </w:r>
      <w:proofErr w:type="gramEnd"/>
      <w:r>
        <w:rPr>
          <w:rFonts w:ascii="Times New Roman" w:eastAsia="Times New Roman" w:hAnsi="Times New Roman" w:cs="Times New Roman"/>
          <w:color w:val="000000"/>
        </w:rPr>
        <w:t>.0037959</w:t>
      </w:r>
    </w:p>
    <w:p w14:paraId="000000C4"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r>
        <w:rPr>
          <w:rFonts w:ascii="Times New Roman" w:eastAsia="Times New Roman" w:hAnsi="Times New Roman" w:cs="Times New Roman"/>
          <w:color w:val="000000"/>
        </w:rPr>
        <w:tab/>
        <w:t xml:space="preserve">Hu FT, </w:t>
      </w:r>
      <w:proofErr w:type="spellStart"/>
      <w:r>
        <w:rPr>
          <w:rFonts w:ascii="Times New Roman" w:eastAsia="Times New Roman" w:hAnsi="Times New Roman" w:cs="Times New Roman"/>
          <w:color w:val="000000"/>
        </w:rPr>
        <w:t>Ginns</w:t>
      </w:r>
      <w:proofErr w:type="spellEnd"/>
      <w:r>
        <w:rPr>
          <w:rFonts w:ascii="Times New Roman" w:eastAsia="Times New Roman" w:hAnsi="Times New Roman" w:cs="Times New Roman"/>
          <w:color w:val="000000"/>
        </w:rPr>
        <w:t xml:space="preserve"> P, </w:t>
      </w:r>
      <w:proofErr w:type="spellStart"/>
      <w:r>
        <w:rPr>
          <w:rFonts w:ascii="Times New Roman" w:eastAsia="Times New Roman" w:hAnsi="Times New Roman" w:cs="Times New Roman"/>
          <w:color w:val="000000"/>
        </w:rPr>
        <w:t>Bobis</w:t>
      </w:r>
      <w:proofErr w:type="spellEnd"/>
      <w:r>
        <w:rPr>
          <w:rFonts w:ascii="Times New Roman" w:eastAsia="Times New Roman" w:hAnsi="Times New Roman" w:cs="Times New Roman"/>
          <w:color w:val="000000"/>
        </w:rPr>
        <w:t xml:space="preserve"> J. Does Tracing Worked Examples Enhance Geometry Learning? </w:t>
      </w:r>
      <w:r>
        <w:rPr>
          <w:rFonts w:ascii="Times New Roman" w:eastAsia="Times New Roman" w:hAnsi="Times New Roman" w:cs="Times New Roman"/>
          <w:i/>
          <w:color w:val="000000"/>
        </w:rPr>
        <w:t>Australian Journal of Educational &amp; Developmental Psychology</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2014;14:45</w:t>
      </w:r>
      <w:proofErr w:type="gramEnd"/>
      <w:r>
        <w:rPr>
          <w:rFonts w:ascii="Times New Roman" w:eastAsia="Times New Roman" w:hAnsi="Times New Roman" w:cs="Times New Roman"/>
          <w:color w:val="000000"/>
        </w:rPr>
        <w:t>-49. Accessed January 29, 2021. https://eric.ed.gov/?id=EJ1041668</w:t>
      </w:r>
    </w:p>
    <w:p w14:paraId="000000C5"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14. </w:t>
      </w:r>
      <w:r>
        <w:rPr>
          <w:rFonts w:ascii="Times New Roman" w:eastAsia="Times New Roman" w:hAnsi="Times New Roman" w:cs="Times New Roman"/>
          <w:color w:val="000000"/>
        </w:rPr>
        <w:tab/>
        <w:t>Larkin K. Geometry and iPad</w:t>
      </w:r>
      <w:r>
        <w:rPr>
          <w:rFonts w:ascii="Times New Roman" w:eastAsia="Times New Roman" w:hAnsi="Times New Roman" w:cs="Times New Roman"/>
          <w:color w:val="000000"/>
        </w:rPr>
        <w:t xml:space="preserve">s in Primary Schools: Does Their Usefulness Extend Beyond Tracing an Oblong? In: Moyer-Packenham PS, ed. </w:t>
      </w:r>
      <w:r>
        <w:rPr>
          <w:rFonts w:ascii="Times New Roman" w:eastAsia="Times New Roman" w:hAnsi="Times New Roman" w:cs="Times New Roman"/>
          <w:i/>
          <w:color w:val="000000"/>
        </w:rPr>
        <w:t>International Perspectives on Teaching and Learning Mathematics with Virtual Manipulatives</w:t>
      </w:r>
      <w:r>
        <w:rPr>
          <w:rFonts w:ascii="Times New Roman" w:eastAsia="Times New Roman" w:hAnsi="Times New Roman" w:cs="Times New Roman"/>
          <w:color w:val="000000"/>
        </w:rPr>
        <w:t>. Mathematics Education in the Digital Era. Springer Internat</w:t>
      </w:r>
      <w:r>
        <w:rPr>
          <w:rFonts w:ascii="Times New Roman" w:eastAsia="Times New Roman" w:hAnsi="Times New Roman" w:cs="Times New Roman"/>
          <w:color w:val="000000"/>
        </w:rPr>
        <w:t>ional Publishing; 2016:247-274. doi:10.1007/978-3-319-32718-1_11</w:t>
      </w:r>
    </w:p>
    <w:p w14:paraId="000000C6"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15. </w:t>
      </w:r>
      <w:r>
        <w:rPr>
          <w:rFonts w:ascii="Times New Roman" w:eastAsia="Times New Roman" w:hAnsi="Times New Roman" w:cs="Times New Roman"/>
          <w:color w:val="000000"/>
        </w:rPr>
        <w:tab/>
        <w:t xml:space="preserve">Sinha P. Once blind and now they see. </w:t>
      </w:r>
      <w:r>
        <w:rPr>
          <w:rFonts w:ascii="Times New Roman" w:eastAsia="Times New Roman" w:hAnsi="Times New Roman" w:cs="Times New Roman"/>
          <w:i/>
          <w:color w:val="000000"/>
        </w:rPr>
        <w:t>Sci Am</w:t>
      </w:r>
      <w:r>
        <w:rPr>
          <w:rFonts w:ascii="Times New Roman" w:eastAsia="Times New Roman" w:hAnsi="Times New Roman" w:cs="Times New Roman"/>
          <w:color w:val="000000"/>
        </w:rPr>
        <w:t>. 2013;309(1):48-55. doi:10.1038/scientificamerican0713-48</w:t>
      </w:r>
    </w:p>
    <w:p w14:paraId="000000C7"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16. </w:t>
      </w:r>
      <w:r>
        <w:rPr>
          <w:rFonts w:ascii="Times New Roman" w:eastAsia="Times New Roman" w:hAnsi="Times New Roman" w:cs="Times New Roman"/>
          <w:color w:val="000000"/>
        </w:rPr>
        <w:tab/>
        <w:t>Venkatesan S. Celebrating a Century on Form Boards with Special Reference to S</w:t>
      </w:r>
      <w:r>
        <w:rPr>
          <w:rFonts w:ascii="Times New Roman" w:eastAsia="Times New Roman" w:hAnsi="Times New Roman" w:cs="Times New Roman"/>
          <w:color w:val="000000"/>
        </w:rPr>
        <w:t xml:space="preserve">eguin Form Board as Measure of Intelligence in Children. </w:t>
      </w:r>
      <w:r>
        <w:rPr>
          <w:rFonts w:ascii="Times New Roman" w:eastAsia="Times New Roman" w:hAnsi="Times New Roman" w:cs="Times New Roman"/>
          <w:i/>
          <w:color w:val="000000"/>
        </w:rPr>
        <w:t>Global Journal of Interdisciplinary Social Sciences</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2014;3:43</w:t>
      </w:r>
      <w:proofErr w:type="gramEnd"/>
      <w:r>
        <w:rPr>
          <w:rFonts w:ascii="Times New Roman" w:eastAsia="Times New Roman" w:hAnsi="Times New Roman" w:cs="Times New Roman"/>
          <w:color w:val="000000"/>
        </w:rPr>
        <w:t>-51.</w:t>
      </w:r>
    </w:p>
    <w:p w14:paraId="000000C8"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17. </w:t>
      </w:r>
      <w:r>
        <w:rPr>
          <w:rFonts w:ascii="Times New Roman" w:eastAsia="Times New Roman" w:hAnsi="Times New Roman" w:cs="Times New Roman"/>
          <w:color w:val="000000"/>
        </w:rPr>
        <w:tab/>
        <w:t>Koshy B, Thomas T HM, Samuel P, Sarkar R, Kendall S, Kang G. Seguin Form Board as an intelligence tool for young children in an</w:t>
      </w:r>
      <w:r>
        <w:rPr>
          <w:rFonts w:ascii="Times New Roman" w:eastAsia="Times New Roman" w:hAnsi="Times New Roman" w:cs="Times New Roman"/>
          <w:color w:val="000000"/>
        </w:rPr>
        <w:t xml:space="preserve"> Indian urban slum. </w:t>
      </w:r>
      <w:r>
        <w:rPr>
          <w:rFonts w:ascii="Times New Roman" w:eastAsia="Times New Roman" w:hAnsi="Times New Roman" w:cs="Times New Roman"/>
          <w:i/>
          <w:color w:val="000000"/>
        </w:rPr>
        <w:t>Family Medicine and Community Health</w:t>
      </w:r>
      <w:r>
        <w:rPr>
          <w:rFonts w:ascii="Times New Roman" w:eastAsia="Times New Roman" w:hAnsi="Times New Roman" w:cs="Times New Roman"/>
          <w:color w:val="000000"/>
        </w:rPr>
        <w:t>. 2017;5(4):275-281. doi:10.15212/FMCH.2017.0118</w:t>
      </w:r>
    </w:p>
    <w:p w14:paraId="000000C9"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18.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Desantis</w:t>
      </w:r>
      <w:proofErr w:type="spellEnd"/>
      <w:r>
        <w:rPr>
          <w:rFonts w:ascii="Times New Roman" w:eastAsia="Times New Roman" w:hAnsi="Times New Roman" w:cs="Times New Roman"/>
          <w:color w:val="000000"/>
        </w:rPr>
        <w:t xml:space="preserve"> A, Roussel C, </w:t>
      </w:r>
      <w:proofErr w:type="spellStart"/>
      <w:r>
        <w:rPr>
          <w:rFonts w:ascii="Times New Roman" w:eastAsia="Times New Roman" w:hAnsi="Times New Roman" w:cs="Times New Roman"/>
          <w:color w:val="000000"/>
        </w:rPr>
        <w:t>Waszak</w:t>
      </w:r>
      <w:proofErr w:type="spellEnd"/>
      <w:r>
        <w:rPr>
          <w:rFonts w:ascii="Times New Roman" w:eastAsia="Times New Roman" w:hAnsi="Times New Roman" w:cs="Times New Roman"/>
          <w:color w:val="000000"/>
        </w:rPr>
        <w:t xml:space="preserve"> F. The temporal dynamics of the perceptual consequences of action-effect prediction. </w:t>
      </w:r>
      <w:r>
        <w:rPr>
          <w:rFonts w:ascii="Times New Roman" w:eastAsia="Times New Roman" w:hAnsi="Times New Roman" w:cs="Times New Roman"/>
          <w:i/>
          <w:color w:val="000000"/>
        </w:rPr>
        <w:t>Cognition</w:t>
      </w:r>
      <w:r>
        <w:rPr>
          <w:rFonts w:ascii="Times New Roman" w:eastAsia="Times New Roman" w:hAnsi="Times New Roman" w:cs="Times New Roman"/>
          <w:color w:val="000000"/>
        </w:rPr>
        <w:t>. 2014;132(3):243-250.</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doi:10.1016/j.cognition</w:t>
      </w:r>
      <w:proofErr w:type="gramEnd"/>
      <w:r>
        <w:rPr>
          <w:rFonts w:ascii="Times New Roman" w:eastAsia="Times New Roman" w:hAnsi="Times New Roman" w:cs="Times New Roman"/>
          <w:color w:val="000000"/>
        </w:rPr>
        <w:t>.2014.04.010</w:t>
      </w:r>
    </w:p>
    <w:p w14:paraId="000000CA"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19. </w:t>
      </w:r>
      <w:r>
        <w:rPr>
          <w:rFonts w:ascii="Times New Roman" w:eastAsia="Times New Roman" w:hAnsi="Times New Roman" w:cs="Times New Roman"/>
          <w:color w:val="000000"/>
        </w:rPr>
        <w:tab/>
        <w:t xml:space="preserve">van </w:t>
      </w:r>
      <w:proofErr w:type="spellStart"/>
      <w:r>
        <w:rPr>
          <w:rFonts w:ascii="Times New Roman" w:eastAsia="Times New Roman" w:hAnsi="Times New Roman" w:cs="Times New Roman"/>
          <w:color w:val="000000"/>
        </w:rPr>
        <w:t>Kemenade</w:t>
      </w:r>
      <w:proofErr w:type="spellEnd"/>
      <w:r>
        <w:rPr>
          <w:rFonts w:ascii="Times New Roman" w:eastAsia="Times New Roman" w:hAnsi="Times New Roman" w:cs="Times New Roman"/>
          <w:color w:val="000000"/>
        </w:rPr>
        <w:t xml:space="preserve"> BM, </w:t>
      </w:r>
      <w:proofErr w:type="spellStart"/>
      <w:r>
        <w:rPr>
          <w:rFonts w:ascii="Times New Roman" w:eastAsia="Times New Roman" w:hAnsi="Times New Roman" w:cs="Times New Roman"/>
          <w:color w:val="000000"/>
        </w:rPr>
        <w:t>Arikan</w:t>
      </w:r>
      <w:proofErr w:type="spellEnd"/>
      <w:r>
        <w:rPr>
          <w:rFonts w:ascii="Times New Roman" w:eastAsia="Times New Roman" w:hAnsi="Times New Roman" w:cs="Times New Roman"/>
          <w:color w:val="000000"/>
        </w:rPr>
        <w:t xml:space="preserve"> BE, Kircher T, </w:t>
      </w:r>
      <w:proofErr w:type="spellStart"/>
      <w:r>
        <w:rPr>
          <w:rFonts w:ascii="Times New Roman" w:eastAsia="Times New Roman" w:hAnsi="Times New Roman" w:cs="Times New Roman"/>
          <w:color w:val="000000"/>
        </w:rPr>
        <w:t>Straube</w:t>
      </w:r>
      <w:proofErr w:type="spellEnd"/>
      <w:r>
        <w:rPr>
          <w:rFonts w:ascii="Times New Roman" w:eastAsia="Times New Roman" w:hAnsi="Times New Roman" w:cs="Times New Roman"/>
          <w:color w:val="000000"/>
        </w:rPr>
        <w:t xml:space="preserve"> B. Predicting the sensory consequences of one’s own action: First evidence for multisensory facilitation. </w:t>
      </w:r>
      <w:r>
        <w:rPr>
          <w:rFonts w:ascii="Times New Roman" w:eastAsia="Times New Roman" w:hAnsi="Times New Roman" w:cs="Times New Roman"/>
          <w:i/>
          <w:color w:val="000000"/>
        </w:rPr>
        <w:t xml:space="preserve">Atten Percept </w:t>
      </w:r>
      <w:proofErr w:type="spellStart"/>
      <w:r>
        <w:rPr>
          <w:rFonts w:ascii="Times New Roman" w:eastAsia="Times New Roman" w:hAnsi="Times New Roman" w:cs="Times New Roman"/>
          <w:i/>
          <w:color w:val="000000"/>
        </w:rPr>
        <w:t>Psychophys</w:t>
      </w:r>
      <w:proofErr w:type="spellEnd"/>
      <w:r>
        <w:rPr>
          <w:rFonts w:ascii="Times New Roman" w:eastAsia="Times New Roman" w:hAnsi="Times New Roman" w:cs="Times New Roman"/>
          <w:color w:val="000000"/>
        </w:rPr>
        <w:t>. 2016;78(8):2515-2526. doi:10.3758/s</w:t>
      </w:r>
      <w:r>
        <w:rPr>
          <w:rFonts w:ascii="Times New Roman" w:eastAsia="Times New Roman" w:hAnsi="Times New Roman" w:cs="Times New Roman"/>
          <w:color w:val="000000"/>
        </w:rPr>
        <w:t>13414-016-1189-1</w:t>
      </w:r>
    </w:p>
    <w:p w14:paraId="000000CB"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20.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Trojano</w:t>
      </w:r>
      <w:proofErr w:type="spellEnd"/>
      <w:r>
        <w:rPr>
          <w:rFonts w:ascii="Times New Roman" w:eastAsia="Times New Roman" w:hAnsi="Times New Roman" w:cs="Times New Roman"/>
          <w:color w:val="000000"/>
        </w:rPr>
        <w:t xml:space="preserve"> L, </w:t>
      </w:r>
      <w:proofErr w:type="spellStart"/>
      <w:r>
        <w:rPr>
          <w:rFonts w:ascii="Times New Roman" w:eastAsia="Times New Roman" w:hAnsi="Times New Roman" w:cs="Times New Roman"/>
          <w:color w:val="000000"/>
        </w:rPr>
        <w:t>Grossi</w:t>
      </w:r>
      <w:proofErr w:type="spellEnd"/>
      <w:r>
        <w:rPr>
          <w:rFonts w:ascii="Times New Roman" w:eastAsia="Times New Roman" w:hAnsi="Times New Roman" w:cs="Times New Roman"/>
          <w:color w:val="000000"/>
        </w:rPr>
        <w:t xml:space="preserve"> D, Flash T. Cognitive neuroscience of drawing: Contributions of neuropsychological, experimental and neurofunctional studies. </w:t>
      </w:r>
      <w:r>
        <w:rPr>
          <w:rFonts w:ascii="Times New Roman" w:eastAsia="Times New Roman" w:hAnsi="Times New Roman" w:cs="Times New Roman"/>
          <w:i/>
          <w:color w:val="000000"/>
        </w:rPr>
        <w:t>Cortex</w:t>
      </w:r>
      <w:r>
        <w:rPr>
          <w:rFonts w:ascii="Times New Roman" w:eastAsia="Times New Roman" w:hAnsi="Times New Roman" w:cs="Times New Roman"/>
          <w:color w:val="000000"/>
        </w:rPr>
        <w:t xml:space="preserve">. 2009;45(3):269-277. </w:t>
      </w:r>
      <w:proofErr w:type="gramStart"/>
      <w:r>
        <w:rPr>
          <w:rFonts w:ascii="Times New Roman" w:eastAsia="Times New Roman" w:hAnsi="Times New Roman" w:cs="Times New Roman"/>
          <w:color w:val="000000"/>
        </w:rPr>
        <w:t>doi:10.1016/j.cortex</w:t>
      </w:r>
      <w:proofErr w:type="gramEnd"/>
      <w:r>
        <w:rPr>
          <w:rFonts w:ascii="Times New Roman" w:eastAsia="Times New Roman" w:hAnsi="Times New Roman" w:cs="Times New Roman"/>
          <w:color w:val="000000"/>
        </w:rPr>
        <w:t>.2008.11.015</w:t>
      </w:r>
    </w:p>
    <w:p w14:paraId="000000CC"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21. </w:t>
      </w:r>
      <w:r>
        <w:rPr>
          <w:rFonts w:ascii="Times New Roman" w:eastAsia="Times New Roman" w:hAnsi="Times New Roman" w:cs="Times New Roman"/>
          <w:color w:val="000000"/>
        </w:rPr>
        <w:tab/>
        <w:t xml:space="preserve">Phillips F, Casella MW, </w:t>
      </w:r>
      <w:proofErr w:type="spellStart"/>
      <w:r>
        <w:rPr>
          <w:rFonts w:ascii="Times New Roman" w:eastAsia="Times New Roman" w:hAnsi="Times New Roman" w:cs="Times New Roman"/>
          <w:color w:val="000000"/>
        </w:rPr>
        <w:t>Gaudino</w:t>
      </w:r>
      <w:proofErr w:type="spellEnd"/>
      <w:r>
        <w:rPr>
          <w:rFonts w:ascii="Times New Roman" w:eastAsia="Times New Roman" w:hAnsi="Times New Roman" w:cs="Times New Roman"/>
          <w:color w:val="000000"/>
        </w:rPr>
        <w:t xml:space="preserve"> BM. What can drawing tell us about our mental representation of shape? </w:t>
      </w:r>
      <w:r>
        <w:rPr>
          <w:rFonts w:ascii="Times New Roman" w:eastAsia="Times New Roman" w:hAnsi="Times New Roman" w:cs="Times New Roman"/>
          <w:i/>
          <w:color w:val="000000"/>
        </w:rPr>
        <w:t>Journal of Vision</w:t>
      </w:r>
      <w:r>
        <w:rPr>
          <w:rFonts w:ascii="Times New Roman" w:eastAsia="Times New Roman" w:hAnsi="Times New Roman" w:cs="Times New Roman"/>
          <w:color w:val="000000"/>
        </w:rPr>
        <w:t>. 2005;5(8):522-522. doi:10.1167/5.8.522</w:t>
      </w:r>
    </w:p>
    <w:p w14:paraId="000000CD"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22.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Sülzenbrück</w:t>
      </w:r>
      <w:proofErr w:type="spellEnd"/>
      <w:r>
        <w:rPr>
          <w:rFonts w:ascii="Times New Roman" w:eastAsia="Times New Roman" w:hAnsi="Times New Roman" w:cs="Times New Roman"/>
          <w:color w:val="000000"/>
        </w:rPr>
        <w:t xml:space="preserve"> S, </w:t>
      </w:r>
      <w:proofErr w:type="spellStart"/>
      <w:r>
        <w:rPr>
          <w:rFonts w:ascii="Times New Roman" w:eastAsia="Times New Roman" w:hAnsi="Times New Roman" w:cs="Times New Roman"/>
          <w:color w:val="000000"/>
        </w:rPr>
        <w:t>Hegele</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Rinkenauer</w:t>
      </w:r>
      <w:proofErr w:type="spellEnd"/>
      <w:r>
        <w:rPr>
          <w:rFonts w:ascii="Times New Roman" w:eastAsia="Times New Roman" w:hAnsi="Times New Roman" w:cs="Times New Roman"/>
          <w:color w:val="000000"/>
        </w:rPr>
        <w:t xml:space="preserve"> G, Heuer H. The Death of Handwriting: Secondary Effects of Frequent Computer Use on Basic Motor Skills. </w:t>
      </w:r>
      <w:r>
        <w:rPr>
          <w:rFonts w:ascii="Times New Roman" w:eastAsia="Times New Roman" w:hAnsi="Times New Roman" w:cs="Times New Roman"/>
          <w:i/>
          <w:color w:val="000000"/>
        </w:rPr>
        <w:t>Journal of Motor Behavior</w:t>
      </w:r>
      <w:r>
        <w:rPr>
          <w:rFonts w:ascii="Times New Roman" w:eastAsia="Times New Roman" w:hAnsi="Times New Roman" w:cs="Times New Roman"/>
          <w:color w:val="000000"/>
        </w:rPr>
        <w:t>. 2011;43(3):247-251. doi:10.1080/00222895.2011.571727</w:t>
      </w:r>
    </w:p>
    <w:p w14:paraId="000000CE"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23. </w:t>
      </w:r>
      <w:r>
        <w:rPr>
          <w:rFonts w:ascii="Times New Roman" w:eastAsia="Times New Roman" w:hAnsi="Times New Roman" w:cs="Times New Roman"/>
          <w:color w:val="000000"/>
        </w:rPr>
        <w:tab/>
        <w:t xml:space="preserve">Fan JE, </w:t>
      </w:r>
      <w:proofErr w:type="spellStart"/>
      <w:r>
        <w:rPr>
          <w:rFonts w:ascii="Times New Roman" w:eastAsia="Times New Roman" w:hAnsi="Times New Roman" w:cs="Times New Roman"/>
          <w:color w:val="000000"/>
        </w:rPr>
        <w:t>Yamins</w:t>
      </w:r>
      <w:proofErr w:type="spellEnd"/>
      <w:r>
        <w:rPr>
          <w:rFonts w:ascii="Times New Roman" w:eastAsia="Times New Roman" w:hAnsi="Times New Roman" w:cs="Times New Roman"/>
          <w:color w:val="000000"/>
        </w:rPr>
        <w:t xml:space="preserve"> DLK, Turk-Browne</w:t>
      </w:r>
      <w:r>
        <w:rPr>
          <w:rFonts w:ascii="Times New Roman" w:eastAsia="Times New Roman" w:hAnsi="Times New Roman" w:cs="Times New Roman"/>
          <w:color w:val="000000"/>
        </w:rPr>
        <w:t xml:space="preserve"> NB. Common Object Representations for Visual Production and Recognition. </w:t>
      </w:r>
      <w:r>
        <w:rPr>
          <w:rFonts w:ascii="Times New Roman" w:eastAsia="Times New Roman" w:hAnsi="Times New Roman" w:cs="Times New Roman"/>
          <w:i/>
          <w:color w:val="000000"/>
        </w:rPr>
        <w:t>Cognitive Science</w:t>
      </w:r>
      <w:r>
        <w:rPr>
          <w:rFonts w:ascii="Times New Roman" w:eastAsia="Times New Roman" w:hAnsi="Times New Roman" w:cs="Times New Roman"/>
          <w:color w:val="000000"/>
        </w:rPr>
        <w:t>. 2018;42(8):2670-2698. doi:10.1111/cogs.12676</w:t>
      </w:r>
    </w:p>
    <w:p w14:paraId="000000CF"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24.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Longcamp</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Boucard</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Gilhodes</w:t>
      </w:r>
      <w:proofErr w:type="spellEnd"/>
      <w:r>
        <w:rPr>
          <w:rFonts w:ascii="Times New Roman" w:eastAsia="Times New Roman" w:hAnsi="Times New Roman" w:cs="Times New Roman"/>
          <w:color w:val="000000"/>
        </w:rPr>
        <w:t xml:space="preserve"> JC, Anton JL, Roth M, Nazarian B, </w:t>
      </w:r>
      <w:proofErr w:type="spellStart"/>
      <w:r>
        <w:rPr>
          <w:rFonts w:ascii="Times New Roman" w:eastAsia="Times New Roman" w:hAnsi="Times New Roman" w:cs="Times New Roman"/>
          <w:color w:val="000000"/>
        </w:rPr>
        <w:t>Velay</w:t>
      </w:r>
      <w:proofErr w:type="spellEnd"/>
      <w:r>
        <w:rPr>
          <w:rFonts w:ascii="Times New Roman" w:eastAsia="Times New Roman" w:hAnsi="Times New Roman" w:cs="Times New Roman"/>
          <w:color w:val="000000"/>
        </w:rPr>
        <w:t xml:space="preserve"> JL. Learning through hand- or typewriting</w:t>
      </w:r>
      <w:r>
        <w:rPr>
          <w:rFonts w:ascii="Times New Roman" w:eastAsia="Times New Roman" w:hAnsi="Times New Roman" w:cs="Times New Roman"/>
          <w:color w:val="000000"/>
        </w:rPr>
        <w:t xml:space="preserve"> influences visual recognition of new graphic shapes: behavioral and functional imaging evidence. </w:t>
      </w:r>
      <w:r>
        <w:rPr>
          <w:rFonts w:ascii="Times New Roman" w:eastAsia="Times New Roman" w:hAnsi="Times New Roman" w:cs="Times New Roman"/>
          <w:i/>
          <w:color w:val="000000"/>
        </w:rPr>
        <w:t xml:space="preserve">J </w:t>
      </w:r>
      <w:proofErr w:type="spellStart"/>
      <w:r>
        <w:rPr>
          <w:rFonts w:ascii="Times New Roman" w:eastAsia="Times New Roman" w:hAnsi="Times New Roman" w:cs="Times New Roman"/>
          <w:i/>
          <w:color w:val="000000"/>
        </w:rPr>
        <w:t>Cogn</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Neurosci</w:t>
      </w:r>
      <w:proofErr w:type="spellEnd"/>
      <w:r>
        <w:rPr>
          <w:rFonts w:ascii="Times New Roman" w:eastAsia="Times New Roman" w:hAnsi="Times New Roman" w:cs="Times New Roman"/>
          <w:color w:val="000000"/>
        </w:rPr>
        <w:t>. 2008;20(5):802-815. doi:10.1162/jocn.2008.20504</w:t>
      </w:r>
    </w:p>
    <w:p w14:paraId="000000D0"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25. </w:t>
      </w:r>
      <w:r>
        <w:rPr>
          <w:rFonts w:ascii="Times New Roman" w:eastAsia="Times New Roman" w:hAnsi="Times New Roman" w:cs="Times New Roman"/>
          <w:color w:val="000000"/>
        </w:rPr>
        <w:tab/>
        <w:t xml:space="preserve">James KH, Atwood TP. The role of sensorimotor learning in the perception of letter-like </w:t>
      </w:r>
      <w:r>
        <w:rPr>
          <w:rFonts w:ascii="Times New Roman" w:eastAsia="Times New Roman" w:hAnsi="Times New Roman" w:cs="Times New Roman"/>
          <w:color w:val="000000"/>
        </w:rPr>
        <w:t xml:space="preserve">forms: Tracking the causes of neural specialization for letters. </w:t>
      </w:r>
      <w:r>
        <w:rPr>
          <w:rFonts w:ascii="Times New Roman" w:eastAsia="Times New Roman" w:hAnsi="Times New Roman" w:cs="Times New Roman"/>
          <w:i/>
          <w:color w:val="000000"/>
        </w:rPr>
        <w:t>Cognitive Neuropsychology</w:t>
      </w:r>
      <w:r>
        <w:rPr>
          <w:rFonts w:ascii="Times New Roman" w:eastAsia="Times New Roman" w:hAnsi="Times New Roman" w:cs="Times New Roman"/>
          <w:color w:val="000000"/>
        </w:rPr>
        <w:t>. 2009;26(1):91-110. doi:10.1080/02643290802425914</w:t>
      </w:r>
    </w:p>
    <w:p w14:paraId="000000D1"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26.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Zemlock</w:t>
      </w:r>
      <w:proofErr w:type="spellEnd"/>
      <w:r>
        <w:rPr>
          <w:rFonts w:ascii="Times New Roman" w:eastAsia="Times New Roman" w:hAnsi="Times New Roman" w:cs="Times New Roman"/>
          <w:color w:val="000000"/>
        </w:rPr>
        <w:t xml:space="preserve"> D, Vinci-</w:t>
      </w:r>
      <w:proofErr w:type="spellStart"/>
      <w:r>
        <w:rPr>
          <w:rFonts w:ascii="Times New Roman" w:eastAsia="Times New Roman" w:hAnsi="Times New Roman" w:cs="Times New Roman"/>
          <w:color w:val="000000"/>
        </w:rPr>
        <w:t>Booher</w:t>
      </w:r>
      <w:proofErr w:type="spellEnd"/>
      <w:r>
        <w:rPr>
          <w:rFonts w:ascii="Times New Roman" w:eastAsia="Times New Roman" w:hAnsi="Times New Roman" w:cs="Times New Roman"/>
          <w:color w:val="000000"/>
        </w:rPr>
        <w:t xml:space="preserve"> S, James KH. Visual–motor symbol production facilitates letter recognition in young ch</w:t>
      </w:r>
      <w:r>
        <w:rPr>
          <w:rFonts w:ascii="Times New Roman" w:eastAsia="Times New Roman" w:hAnsi="Times New Roman" w:cs="Times New Roman"/>
          <w:color w:val="000000"/>
        </w:rPr>
        <w:t xml:space="preserve">ildren. </w:t>
      </w:r>
      <w:r>
        <w:rPr>
          <w:rFonts w:ascii="Times New Roman" w:eastAsia="Times New Roman" w:hAnsi="Times New Roman" w:cs="Times New Roman"/>
          <w:i/>
          <w:color w:val="000000"/>
        </w:rPr>
        <w:t>Read Writ</w:t>
      </w:r>
      <w:r>
        <w:rPr>
          <w:rFonts w:ascii="Times New Roman" w:eastAsia="Times New Roman" w:hAnsi="Times New Roman" w:cs="Times New Roman"/>
          <w:color w:val="000000"/>
        </w:rPr>
        <w:t>. 2018;31(6):1255-1271. doi:10.1007/s11145-018-9831-z</w:t>
      </w:r>
    </w:p>
    <w:p w14:paraId="000000D2"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27. </w:t>
      </w:r>
      <w:r>
        <w:rPr>
          <w:rFonts w:ascii="Times New Roman" w:eastAsia="Times New Roman" w:hAnsi="Times New Roman" w:cs="Times New Roman"/>
          <w:color w:val="000000"/>
        </w:rPr>
        <w:tab/>
        <w:t>Bidet-</w:t>
      </w:r>
      <w:proofErr w:type="spellStart"/>
      <w:r>
        <w:rPr>
          <w:rFonts w:ascii="Times New Roman" w:eastAsia="Times New Roman" w:hAnsi="Times New Roman" w:cs="Times New Roman"/>
          <w:color w:val="000000"/>
        </w:rPr>
        <w:t>Ildei</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Orliaguet</w:t>
      </w:r>
      <w:proofErr w:type="spellEnd"/>
      <w:r>
        <w:rPr>
          <w:rFonts w:ascii="Times New Roman" w:eastAsia="Times New Roman" w:hAnsi="Times New Roman" w:cs="Times New Roman"/>
          <w:color w:val="000000"/>
        </w:rPr>
        <w:t xml:space="preserve"> JP. Developmental study of visual perception of handwriting movement: Influence of motor competencies? </w:t>
      </w:r>
      <w:r>
        <w:rPr>
          <w:rFonts w:ascii="Times New Roman" w:eastAsia="Times New Roman" w:hAnsi="Times New Roman" w:cs="Times New Roman"/>
          <w:i/>
          <w:color w:val="000000"/>
        </w:rPr>
        <w:t>Neuroscience Letters</w:t>
      </w:r>
      <w:r>
        <w:rPr>
          <w:rFonts w:ascii="Times New Roman" w:eastAsia="Times New Roman" w:hAnsi="Times New Roman" w:cs="Times New Roman"/>
          <w:color w:val="000000"/>
        </w:rPr>
        <w:t xml:space="preserve">. 2008;440(1):76-80. </w:t>
      </w:r>
      <w:proofErr w:type="gramStart"/>
      <w:r>
        <w:rPr>
          <w:rFonts w:ascii="Times New Roman" w:eastAsia="Times New Roman" w:hAnsi="Times New Roman" w:cs="Times New Roman"/>
          <w:color w:val="000000"/>
        </w:rPr>
        <w:t>doi:10.1016</w:t>
      </w:r>
      <w:r>
        <w:rPr>
          <w:rFonts w:ascii="Times New Roman" w:eastAsia="Times New Roman" w:hAnsi="Times New Roman" w:cs="Times New Roman"/>
          <w:color w:val="000000"/>
        </w:rPr>
        <w:t>/j.neulet</w:t>
      </w:r>
      <w:proofErr w:type="gramEnd"/>
      <w:r>
        <w:rPr>
          <w:rFonts w:ascii="Times New Roman" w:eastAsia="Times New Roman" w:hAnsi="Times New Roman" w:cs="Times New Roman"/>
          <w:color w:val="000000"/>
        </w:rPr>
        <w:t>.2008.05.041</w:t>
      </w:r>
    </w:p>
    <w:p w14:paraId="000000D3"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28. </w:t>
      </w:r>
      <w:r>
        <w:rPr>
          <w:rFonts w:ascii="Times New Roman" w:eastAsia="Times New Roman" w:hAnsi="Times New Roman" w:cs="Times New Roman"/>
          <w:color w:val="000000"/>
        </w:rPr>
        <w:tab/>
        <w:t>Vinci‐</w:t>
      </w:r>
      <w:proofErr w:type="spellStart"/>
      <w:r>
        <w:rPr>
          <w:rFonts w:ascii="Times New Roman" w:eastAsia="Times New Roman" w:hAnsi="Times New Roman" w:cs="Times New Roman"/>
          <w:color w:val="000000"/>
        </w:rPr>
        <w:t>Booher</w:t>
      </w:r>
      <w:proofErr w:type="spellEnd"/>
      <w:r>
        <w:rPr>
          <w:rFonts w:ascii="Times New Roman" w:eastAsia="Times New Roman" w:hAnsi="Times New Roman" w:cs="Times New Roman"/>
          <w:color w:val="000000"/>
        </w:rPr>
        <w:t xml:space="preserve"> S, James KH. Visual experiences during letter production contribute to the development of the neural systems supporting letter perception. </w:t>
      </w:r>
      <w:r>
        <w:rPr>
          <w:rFonts w:ascii="Times New Roman" w:eastAsia="Times New Roman" w:hAnsi="Times New Roman" w:cs="Times New Roman"/>
          <w:i/>
          <w:color w:val="000000"/>
        </w:rPr>
        <w:t>Developmental Science</w:t>
      </w:r>
      <w:r>
        <w:rPr>
          <w:rFonts w:ascii="Times New Roman" w:eastAsia="Times New Roman" w:hAnsi="Times New Roman" w:cs="Times New Roman"/>
          <w:color w:val="000000"/>
        </w:rPr>
        <w:t>. 2020;23(5</w:t>
      </w:r>
      <w:proofErr w:type="gramStart"/>
      <w:r>
        <w:rPr>
          <w:rFonts w:ascii="Times New Roman" w:eastAsia="Times New Roman" w:hAnsi="Times New Roman" w:cs="Times New Roman"/>
          <w:color w:val="000000"/>
        </w:rPr>
        <w:t>):e</w:t>
      </w:r>
      <w:proofErr w:type="gramEnd"/>
      <w:r>
        <w:rPr>
          <w:rFonts w:ascii="Times New Roman" w:eastAsia="Times New Roman" w:hAnsi="Times New Roman" w:cs="Times New Roman"/>
          <w:color w:val="000000"/>
        </w:rPr>
        <w:t>12965. doi:10.1111/desc.12965</w:t>
      </w:r>
    </w:p>
    <w:p w14:paraId="000000D4"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29. </w:t>
      </w:r>
      <w:r>
        <w:rPr>
          <w:rFonts w:ascii="Times New Roman" w:eastAsia="Times New Roman" w:hAnsi="Times New Roman" w:cs="Times New Roman"/>
          <w:color w:val="000000"/>
        </w:rPr>
        <w:tab/>
        <w:t>Vinci-</w:t>
      </w:r>
      <w:proofErr w:type="spellStart"/>
      <w:r>
        <w:rPr>
          <w:rFonts w:ascii="Times New Roman" w:eastAsia="Times New Roman" w:hAnsi="Times New Roman" w:cs="Times New Roman"/>
          <w:color w:val="000000"/>
        </w:rPr>
        <w:t>B</w:t>
      </w:r>
      <w:r>
        <w:rPr>
          <w:rFonts w:ascii="Times New Roman" w:eastAsia="Times New Roman" w:hAnsi="Times New Roman" w:cs="Times New Roman"/>
          <w:color w:val="000000"/>
        </w:rPr>
        <w:t>ooher</w:t>
      </w:r>
      <w:proofErr w:type="spellEnd"/>
      <w:r>
        <w:rPr>
          <w:rFonts w:ascii="Times New Roman" w:eastAsia="Times New Roman" w:hAnsi="Times New Roman" w:cs="Times New Roman"/>
          <w:color w:val="000000"/>
        </w:rPr>
        <w:t xml:space="preserve"> S, James TW, James KH. Visual-motor contingency during symbol production contributes to short-term changes in the functional connectivity during symbol perception and long-term gains in symbol recognition. </w:t>
      </w:r>
      <w:proofErr w:type="spellStart"/>
      <w:r>
        <w:rPr>
          <w:rFonts w:ascii="Times New Roman" w:eastAsia="Times New Roman" w:hAnsi="Times New Roman" w:cs="Times New Roman"/>
          <w:i/>
          <w:color w:val="000000"/>
        </w:rPr>
        <w:t>NeuroImage</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2021;227:117554</w:t>
      </w:r>
      <w:proofErr w:type="gram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doi:10.1016/j.n</w:t>
      </w:r>
      <w:r>
        <w:rPr>
          <w:rFonts w:ascii="Times New Roman" w:eastAsia="Times New Roman" w:hAnsi="Times New Roman" w:cs="Times New Roman"/>
          <w:color w:val="000000"/>
        </w:rPr>
        <w:t>euroimage</w:t>
      </w:r>
      <w:proofErr w:type="gramEnd"/>
      <w:r>
        <w:rPr>
          <w:rFonts w:ascii="Times New Roman" w:eastAsia="Times New Roman" w:hAnsi="Times New Roman" w:cs="Times New Roman"/>
          <w:color w:val="000000"/>
        </w:rPr>
        <w:t>.2020.117554</w:t>
      </w:r>
    </w:p>
    <w:p w14:paraId="000000D5"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30. </w:t>
      </w:r>
      <w:r>
        <w:rPr>
          <w:rFonts w:ascii="Times New Roman" w:eastAsia="Times New Roman" w:hAnsi="Times New Roman" w:cs="Times New Roman"/>
          <w:color w:val="000000"/>
        </w:rPr>
        <w:tab/>
        <w:t xml:space="preserve">Fan JE, </w:t>
      </w:r>
      <w:proofErr w:type="spellStart"/>
      <w:r>
        <w:rPr>
          <w:rFonts w:ascii="Times New Roman" w:eastAsia="Times New Roman" w:hAnsi="Times New Roman" w:cs="Times New Roman"/>
          <w:color w:val="000000"/>
        </w:rPr>
        <w:t>Wammes</w:t>
      </w:r>
      <w:proofErr w:type="spellEnd"/>
      <w:r>
        <w:rPr>
          <w:rFonts w:ascii="Times New Roman" w:eastAsia="Times New Roman" w:hAnsi="Times New Roman" w:cs="Times New Roman"/>
          <w:color w:val="000000"/>
        </w:rPr>
        <w:t xml:space="preserve"> JD, Gunn JB, </w:t>
      </w:r>
      <w:proofErr w:type="spellStart"/>
      <w:r>
        <w:rPr>
          <w:rFonts w:ascii="Times New Roman" w:eastAsia="Times New Roman" w:hAnsi="Times New Roman" w:cs="Times New Roman"/>
          <w:color w:val="000000"/>
        </w:rPr>
        <w:t>Yamins</w:t>
      </w:r>
      <w:proofErr w:type="spellEnd"/>
      <w:r>
        <w:rPr>
          <w:rFonts w:ascii="Times New Roman" w:eastAsia="Times New Roman" w:hAnsi="Times New Roman" w:cs="Times New Roman"/>
          <w:color w:val="000000"/>
        </w:rPr>
        <w:t xml:space="preserve"> DLK, Norman KA, Turk-Browne NB. Relating Visual Production and Recognition of Objects in Human Visual Cortex. </w:t>
      </w:r>
      <w:r>
        <w:rPr>
          <w:rFonts w:ascii="Times New Roman" w:eastAsia="Times New Roman" w:hAnsi="Times New Roman" w:cs="Times New Roman"/>
          <w:i/>
          <w:color w:val="000000"/>
        </w:rPr>
        <w:t xml:space="preserve">J </w:t>
      </w:r>
      <w:proofErr w:type="spellStart"/>
      <w:r>
        <w:rPr>
          <w:rFonts w:ascii="Times New Roman" w:eastAsia="Times New Roman" w:hAnsi="Times New Roman" w:cs="Times New Roman"/>
          <w:i/>
          <w:color w:val="000000"/>
        </w:rPr>
        <w:t>Neurosci</w:t>
      </w:r>
      <w:proofErr w:type="spellEnd"/>
      <w:r>
        <w:rPr>
          <w:rFonts w:ascii="Times New Roman" w:eastAsia="Times New Roman" w:hAnsi="Times New Roman" w:cs="Times New Roman"/>
          <w:color w:val="000000"/>
        </w:rPr>
        <w:t>. 2020;40(8):1710-1721. doi:10.1523/JNEUROSCI.1843-19.2019</w:t>
      </w:r>
    </w:p>
    <w:p w14:paraId="000000D6"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31. </w:t>
      </w:r>
      <w:r>
        <w:rPr>
          <w:rFonts w:ascii="Times New Roman" w:eastAsia="Times New Roman" w:hAnsi="Times New Roman" w:cs="Times New Roman"/>
          <w:color w:val="000000"/>
        </w:rPr>
        <w:tab/>
        <w:t>Yuan Y, Br</w:t>
      </w:r>
      <w:r>
        <w:rPr>
          <w:rFonts w:ascii="Times New Roman" w:eastAsia="Times New Roman" w:hAnsi="Times New Roman" w:cs="Times New Roman"/>
          <w:color w:val="000000"/>
        </w:rPr>
        <w:t xml:space="preserve">own S. The Neural Basis of Mark Making: A Functional MRI Study of Drawing. </w:t>
      </w:r>
      <w:r>
        <w:rPr>
          <w:rFonts w:ascii="Times New Roman" w:eastAsia="Times New Roman" w:hAnsi="Times New Roman" w:cs="Times New Roman"/>
          <w:i/>
          <w:color w:val="000000"/>
        </w:rPr>
        <w:t>PLOS ONE</w:t>
      </w:r>
      <w:r>
        <w:rPr>
          <w:rFonts w:ascii="Times New Roman" w:eastAsia="Times New Roman" w:hAnsi="Times New Roman" w:cs="Times New Roman"/>
          <w:color w:val="000000"/>
        </w:rPr>
        <w:t>. 2014;9(10</w:t>
      </w:r>
      <w:proofErr w:type="gramStart"/>
      <w:r>
        <w:rPr>
          <w:rFonts w:ascii="Times New Roman" w:eastAsia="Times New Roman" w:hAnsi="Times New Roman" w:cs="Times New Roman"/>
          <w:color w:val="000000"/>
        </w:rPr>
        <w:t>):e</w:t>
      </w:r>
      <w:proofErr w:type="gramEnd"/>
      <w:r>
        <w:rPr>
          <w:rFonts w:ascii="Times New Roman" w:eastAsia="Times New Roman" w:hAnsi="Times New Roman" w:cs="Times New Roman"/>
          <w:color w:val="000000"/>
        </w:rPr>
        <w:t xml:space="preserve">108628. </w:t>
      </w:r>
      <w:proofErr w:type="gramStart"/>
      <w:r>
        <w:rPr>
          <w:rFonts w:ascii="Times New Roman" w:eastAsia="Times New Roman" w:hAnsi="Times New Roman" w:cs="Times New Roman"/>
          <w:color w:val="000000"/>
        </w:rPr>
        <w:t>doi:10.1371/journal.pone</w:t>
      </w:r>
      <w:proofErr w:type="gramEnd"/>
      <w:r>
        <w:rPr>
          <w:rFonts w:ascii="Times New Roman" w:eastAsia="Times New Roman" w:hAnsi="Times New Roman" w:cs="Times New Roman"/>
          <w:color w:val="000000"/>
        </w:rPr>
        <w:t>.0108628</w:t>
      </w:r>
    </w:p>
    <w:p w14:paraId="000000D7"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32. </w:t>
      </w:r>
      <w:r>
        <w:rPr>
          <w:rFonts w:ascii="Times New Roman" w:eastAsia="Times New Roman" w:hAnsi="Times New Roman" w:cs="Times New Roman"/>
          <w:color w:val="000000"/>
        </w:rPr>
        <w:tab/>
        <w:t xml:space="preserve">Harman KL, Humphrey GK, Goodale MA. Active manual control of object views facilitates visual recognition. </w:t>
      </w:r>
      <w:r>
        <w:rPr>
          <w:rFonts w:ascii="Times New Roman" w:eastAsia="Times New Roman" w:hAnsi="Times New Roman" w:cs="Times New Roman"/>
          <w:i/>
          <w:color w:val="000000"/>
        </w:rPr>
        <w:t>Current</w:t>
      </w:r>
      <w:r>
        <w:rPr>
          <w:rFonts w:ascii="Times New Roman" w:eastAsia="Times New Roman" w:hAnsi="Times New Roman" w:cs="Times New Roman"/>
          <w:i/>
          <w:color w:val="000000"/>
        </w:rPr>
        <w:t xml:space="preserve"> Biology</w:t>
      </w:r>
      <w:r>
        <w:rPr>
          <w:rFonts w:ascii="Times New Roman" w:eastAsia="Times New Roman" w:hAnsi="Times New Roman" w:cs="Times New Roman"/>
          <w:color w:val="000000"/>
        </w:rPr>
        <w:t>. 1999;9(22):1315-1318. doi:10.1016/S0960-9822(00)80053-6</w:t>
      </w:r>
    </w:p>
    <w:p w14:paraId="000000D8"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33. </w:t>
      </w:r>
      <w:r>
        <w:rPr>
          <w:rFonts w:ascii="Times New Roman" w:eastAsia="Times New Roman" w:hAnsi="Times New Roman" w:cs="Times New Roman"/>
          <w:color w:val="000000"/>
        </w:rPr>
        <w:tab/>
        <w:t xml:space="preserve">James KH, Humphrey GK, </w:t>
      </w:r>
      <w:proofErr w:type="spellStart"/>
      <w:r>
        <w:rPr>
          <w:rFonts w:ascii="Times New Roman" w:eastAsia="Times New Roman" w:hAnsi="Times New Roman" w:cs="Times New Roman"/>
          <w:color w:val="000000"/>
        </w:rPr>
        <w:t>Vilis</w:t>
      </w:r>
      <w:proofErr w:type="spellEnd"/>
      <w:r>
        <w:rPr>
          <w:rFonts w:ascii="Times New Roman" w:eastAsia="Times New Roman" w:hAnsi="Times New Roman" w:cs="Times New Roman"/>
          <w:color w:val="000000"/>
        </w:rPr>
        <w:t xml:space="preserve"> T, Corrie B, </w:t>
      </w:r>
      <w:proofErr w:type="spellStart"/>
      <w:r>
        <w:rPr>
          <w:rFonts w:ascii="Times New Roman" w:eastAsia="Times New Roman" w:hAnsi="Times New Roman" w:cs="Times New Roman"/>
          <w:color w:val="000000"/>
        </w:rPr>
        <w:t>Baddour</w:t>
      </w:r>
      <w:proofErr w:type="spellEnd"/>
      <w:r>
        <w:rPr>
          <w:rFonts w:ascii="Times New Roman" w:eastAsia="Times New Roman" w:hAnsi="Times New Roman" w:cs="Times New Roman"/>
          <w:color w:val="000000"/>
        </w:rPr>
        <w:t xml:space="preserve"> R, Goodale MA. “Active” and “passive” learning of three-dimensional object structure within an immersive virtual reality environment. </w:t>
      </w:r>
      <w:r>
        <w:rPr>
          <w:rFonts w:ascii="Times New Roman" w:eastAsia="Times New Roman" w:hAnsi="Times New Roman" w:cs="Times New Roman"/>
          <w:i/>
          <w:color w:val="000000"/>
        </w:rPr>
        <w:t>B</w:t>
      </w:r>
      <w:r>
        <w:rPr>
          <w:rFonts w:ascii="Times New Roman" w:eastAsia="Times New Roman" w:hAnsi="Times New Roman" w:cs="Times New Roman"/>
          <w:i/>
          <w:color w:val="000000"/>
        </w:rPr>
        <w:t>ehavior Research Methods, Instruments, &amp; Computers</w:t>
      </w:r>
      <w:r>
        <w:rPr>
          <w:rFonts w:ascii="Times New Roman" w:eastAsia="Times New Roman" w:hAnsi="Times New Roman" w:cs="Times New Roman"/>
          <w:color w:val="000000"/>
        </w:rPr>
        <w:t>. 2002;34(3):383-390. doi:10.3758/BF03195466</w:t>
      </w:r>
    </w:p>
    <w:p w14:paraId="000000D9"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34. </w:t>
      </w:r>
      <w:r>
        <w:rPr>
          <w:rFonts w:ascii="Times New Roman" w:eastAsia="Times New Roman" w:hAnsi="Times New Roman" w:cs="Times New Roman"/>
          <w:color w:val="000000"/>
        </w:rPr>
        <w:tab/>
        <w:t xml:space="preserve">Reznik D, </w:t>
      </w:r>
      <w:proofErr w:type="spellStart"/>
      <w:r>
        <w:rPr>
          <w:rFonts w:ascii="Times New Roman" w:eastAsia="Times New Roman" w:hAnsi="Times New Roman" w:cs="Times New Roman"/>
          <w:color w:val="000000"/>
        </w:rPr>
        <w:t>Henkin</w:t>
      </w:r>
      <w:proofErr w:type="spellEnd"/>
      <w:r>
        <w:rPr>
          <w:rFonts w:ascii="Times New Roman" w:eastAsia="Times New Roman" w:hAnsi="Times New Roman" w:cs="Times New Roman"/>
          <w:color w:val="000000"/>
        </w:rPr>
        <w:t xml:space="preserve"> Y, </w:t>
      </w:r>
      <w:proofErr w:type="spellStart"/>
      <w:r>
        <w:rPr>
          <w:rFonts w:ascii="Times New Roman" w:eastAsia="Times New Roman" w:hAnsi="Times New Roman" w:cs="Times New Roman"/>
          <w:color w:val="000000"/>
        </w:rPr>
        <w:t>Schadel</w:t>
      </w:r>
      <w:proofErr w:type="spellEnd"/>
      <w:r>
        <w:rPr>
          <w:rFonts w:ascii="Times New Roman" w:eastAsia="Times New Roman" w:hAnsi="Times New Roman" w:cs="Times New Roman"/>
          <w:color w:val="000000"/>
        </w:rPr>
        <w:t xml:space="preserve"> N, </w:t>
      </w:r>
      <w:proofErr w:type="spellStart"/>
      <w:r>
        <w:rPr>
          <w:rFonts w:ascii="Times New Roman" w:eastAsia="Times New Roman" w:hAnsi="Times New Roman" w:cs="Times New Roman"/>
          <w:color w:val="000000"/>
        </w:rPr>
        <w:t>Mukamel</w:t>
      </w:r>
      <w:proofErr w:type="spellEnd"/>
      <w:r>
        <w:rPr>
          <w:rFonts w:ascii="Times New Roman" w:eastAsia="Times New Roman" w:hAnsi="Times New Roman" w:cs="Times New Roman"/>
          <w:color w:val="000000"/>
        </w:rPr>
        <w:t xml:space="preserve"> R. Lateralized enhancement of auditory cortex activity and increased sensitivity to self-generated sounds. </w:t>
      </w:r>
      <w:r>
        <w:rPr>
          <w:rFonts w:ascii="Times New Roman" w:eastAsia="Times New Roman" w:hAnsi="Times New Roman" w:cs="Times New Roman"/>
          <w:i/>
          <w:color w:val="000000"/>
        </w:rPr>
        <w:t>Nature Com</w:t>
      </w:r>
      <w:r>
        <w:rPr>
          <w:rFonts w:ascii="Times New Roman" w:eastAsia="Times New Roman" w:hAnsi="Times New Roman" w:cs="Times New Roman"/>
          <w:i/>
          <w:color w:val="000000"/>
        </w:rPr>
        <w:t>munications</w:t>
      </w:r>
      <w:r>
        <w:rPr>
          <w:rFonts w:ascii="Times New Roman" w:eastAsia="Times New Roman" w:hAnsi="Times New Roman" w:cs="Times New Roman"/>
          <w:color w:val="000000"/>
        </w:rPr>
        <w:t>. 2014;5(1):4059. doi:10.1038/ncomms5059</w:t>
      </w:r>
    </w:p>
    <w:p w14:paraId="000000DA"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35.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Mak</w:t>
      </w:r>
      <w:proofErr w:type="spellEnd"/>
      <w:r>
        <w:rPr>
          <w:rFonts w:ascii="Times New Roman" w:eastAsia="Times New Roman" w:hAnsi="Times New Roman" w:cs="Times New Roman"/>
          <w:color w:val="000000"/>
        </w:rPr>
        <w:t xml:space="preserve"> BSK, Vera AH. The role of motion in children’s categorization of objects. </w:t>
      </w:r>
      <w:r>
        <w:rPr>
          <w:rFonts w:ascii="Times New Roman" w:eastAsia="Times New Roman" w:hAnsi="Times New Roman" w:cs="Times New Roman"/>
          <w:i/>
          <w:color w:val="000000"/>
        </w:rPr>
        <w:t>Cognition</w:t>
      </w:r>
      <w:r>
        <w:rPr>
          <w:rFonts w:ascii="Times New Roman" w:eastAsia="Times New Roman" w:hAnsi="Times New Roman" w:cs="Times New Roman"/>
          <w:color w:val="000000"/>
        </w:rPr>
        <w:t>. 1999;71(1</w:t>
      </w:r>
      <w:proofErr w:type="gramStart"/>
      <w:r>
        <w:rPr>
          <w:rFonts w:ascii="Times New Roman" w:eastAsia="Times New Roman" w:hAnsi="Times New Roman" w:cs="Times New Roman"/>
          <w:color w:val="000000"/>
        </w:rPr>
        <w:t>):B</w:t>
      </w:r>
      <w:proofErr w:type="gramEnd"/>
      <w:r>
        <w:rPr>
          <w:rFonts w:ascii="Times New Roman" w:eastAsia="Times New Roman" w:hAnsi="Times New Roman" w:cs="Times New Roman"/>
          <w:color w:val="000000"/>
        </w:rPr>
        <w:t>11-B21. doi:10.1016/S0010-0277(99)00019-0</w:t>
      </w:r>
    </w:p>
    <w:p w14:paraId="000000DB"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36. </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Norman JF, Phillips F, Cheeseman JR, Thomason KE, </w:t>
      </w:r>
      <w:proofErr w:type="spellStart"/>
      <w:r>
        <w:rPr>
          <w:rFonts w:ascii="Times New Roman" w:eastAsia="Times New Roman" w:hAnsi="Times New Roman" w:cs="Times New Roman"/>
          <w:color w:val="000000"/>
        </w:rPr>
        <w:t>Ronning</w:t>
      </w:r>
      <w:proofErr w:type="spellEnd"/>
      <w:r>
        <w:rPr>
          <w:rFonts w:ascii="Times New Roman" w:eastAsia="Times New Roman" w:hAnsi="Times New Roman" w:cs="Times New Roman"/>
          <w:color w:val="000000"/>
        </w:rPr>
        <w:t xml:space="preserve"> C, Behari K, Kleinman K, Calloway AB, </w:t>
      </w:r>
      <w:proofErr w:type="spellStart"/>
      <w:r>
        <w:rPr>
          <w:rFonts w:ascii="Times New Roman" w:eastAsia="Times New Roman" w:hAnsi="Times New Roman" w:cs="Times New Roman"/>
          <w:color w:val="000000"/>
        </w:rPr>
        <w:t>Lamirande</w:t>
      </w:r>
      <w:proofErr w:type="spellEnd"/>
      <w:r>
        <w:rPr>
          <w:rFonts w:ascii="Times New Roman" w:eastAsia="Times New Roman" w:hAnsi="Times New Roman" w:cs="Times New Roman"/>
          <w:color w:val="000000"/>
        </w:rPr>
        <w:t xml:space="preserve"> D. Perceiving Object Shape from Specular Highlight Deformation, Boundary Contour Deformation, and Active Haptic Manipulation. Proulx MJ, ed. </w:t>
      </w:r>
      <w:proofErr w:type="spellStart"/>
      <w:r>
        <w:rPr>
          <w:rFonts w:ascii="Times New Roman" w:eastAsia="Times New Roman" w:hAnsi="Times New Roman" w:cs="Times New Roman"/>
          <w:i/>
          <w:color w:val="000000"/>
        </w:rPr>
        <w:t>PLoS</w:t>
      </w:r>
      <w:proofErr w:type="spellEnd"/>
      <w:r>
        <w:rPr>
          <w:rFonts w:ascii="Times New Roman" w:eastAsia="Times New Roman" w:hAnsi="Times New Roman" w:cs="Times New Roman"/>
          <w:i/>
          <w:color w:val="000000"/>
        </w:rPr>
        <w:t xml:space="preserve"> ONE</w:t>
      </w:r>
      <w:r>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2016;11(2</w:t>
      </w:r>
      <w:proofErr w:type="gramStart"/>
      <w:r>
        <w:rPr>
          <w:rFonts w:ascii="Times New Roman" w:eastAsia="Times New Roman" w:hAnsi="Times New Roman" w:cs="Times New Roman"/>
          <w:color w:val="000000"/>
        </w:rPr>
        <w:t>):e</w:t>
      </w:r>
      <w:proofErr w:type="gramEnd"/>
      <w:r>
        <w:rPr>
          <w:rFonts w:ascii="Times New Roman" w:eastAsia="Times New Roman" w:hAnsi="Times New Roman" w:cs="Times New Roman"/>
          <w:color w:val="000000"/>
        </w:rPr>
        <w:t xml:space="preserve">0149058. </w:t>
      </w:r>
      <w:proofErr w:type="gramStart"/>
      <w:r>
        <w:rPr>
          <w:rFonts w:ascii="Times New Roman" w:eastAsia="Times New Roman" w:hAnsi="Times New Roman" w:cs="Times New Roman"/>
          <w:color w:val="000000"/>
        </w:rPr>
        <w:t>doi:10.1371/journal.pone</w:t>
      </w:r>
      <w:proofErr w:type="gramEnd"/>
      <w:r>
        <w:rPr>
          <w:rFonts w:ascii="Times New Roman" w:eastAsia="Times New Roman" w:hAnsi="Times New Roman" w:cs="Times New Roman"/>
          <w:color w:val="000000"/>
        </w:rPr>
        <w:t>.0149058</w:t>
      </w:r>
    </w:p>
    <w:p w14:paraId="000000DC"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37.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Aridan</w:t>
      </w:r>
      <w:proofErr w:type="spellEnd"/>
      <w:r>
        <w:rPr>
          <w:rFonts w:ascii="Times New Roman" w:eastAsia="Times New Roman" w:hAnsi="Times New Roman" w:cs="Times New Roman"/>
          <w:color w:val="000000"/>
        </w:rPr>
        <w:t xml:space="preserve"> N, </w:t>
      </w:r>
      <w:proofErr w:type="spellStart"/>
      <w:r>
        <w:rPr>
          <w:rFonts w:ascii="Times New Roman" w:eastAsia="Times New Roman" w:hAnsi="Times New Roman" w:cs="Times New Roman"/>
          <w:color w:val="000000"/>
        </w:rPr>
        <w:t>Ossmy</w:t>
      </w:r>
      <w:proofErr w:type="spellEnd"/>
      <w:r>
        <w:rPr>
          <w:rFonts w:ascii="Times New Roman" w:eastAsia="Times New Roman" w:hAnsi="Times New Roman" w:cs="Times New Roman"/>
          <w:color w:val="000000"/>
        </w:rPr>
        <w:t xml:space="preserve"> O, </w:t>
      </w:r>
      <w:proofErr w:type="spellStart"/>
      <w:r>
        <w:rPr>
          <w:rFonts w:ascii="Times New Roman" w:eastAsia="Times New Roman" w:hAnsi="Times New Roman" w:cs="Times New Roman"/>
          <w:color w:val="000000"/>
        </w:rPr>
        <w:t>Buaron</w:t>
      </w:r>
      <w:proofErr w:type="spellEnd"/>
      <w:r>
        <w:rPr>
          <w:rFonts w:ascii="Times New Roman" w:eastAsia="Times New Roman" w:hAnsi="Times New Roman" w:cs="Times New Roman"/>
          <w:color w:val="000000"/>
        </w:rPr>
        <w:t xml:space="preserve"> B, Reznik D, </w:t>
      </w:r>
      <w:proofErr w:type="spellStart"/>
      <w:r>
        <w:rPr>
          <w:rFonts w:ascii="Times New Roman" w:eastAsia="Times New Roman" w:hAnsi="Times New Roman" w:cs="Times New Roman"/>
          <w:color w:val="000000"/>
        </w:rPr>
        <w:t>Mukamel</w:t>
      </w:r>
      <w:proofErr w:type="spellEnd"/>
      <w:r>
        <w:rPr>
          <w:rFonts w:ascii="Times New Roman" w:eastAsia="Times New Roman" w:hAnsi="Times New Roman" w:cs="Times New Roman"/>
          <w:color w:val="000000"/>
        </w:rPr>
        <w:t xml:space="preserve"> R. Suppression of EEG mu rhythm during action observation corresponds with subsequent changes in behavior. </w:t>
      </w:r>
      <w:r>
        <w:rPr>
          <w:rFonts w:ascii="Times New Roman" w:eastAsia="Times New Roman" w:hAnsi="Times New Roman" w:cs="Times New Roman"/>
          <w:i/>
          <w:color w:val="000000"/>
        </w:rPr>
        <w:t>Brain Research</w:t>
      </w:r>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2018;1691:55</w:t>
      </w:r>
      <w:proofErr w:type="gramEnd"/>
      <w:r>
        <w:rPr>
          <w:rFonts w:ascii="Times New Roman" w:eastAsia="Times New Roman" w:hAnsi="Times New Roman" w:cs="Times New Roman"/>
          <w:color w:val="000000"/>
        </w:rPr>
        <w:t xml:space="preserve">-63. </w:t>
      </w:r>
      <w:proofErr w:type="gramStart"/>
      <w:r>
        <w:rPr>
          <w:rFonts w:ascii="Times New Roman" w:eastAsia="Times New Roman" w:hAnsi="Times New Roman" w:cs="Times New Roman"/>
          <w:color w:val="000000"/>
        </w:rPr>
        <w:t>doi:10.10</w:t>
      </w:r>
      <w:r>
        <w:rPr>
          <w:rFonts w:ascii="Times New Roman" w:eastAsia="Times New Roman" w:hAnsi="Times New Roman" w:cs="Times New Roman"/>
          <w:color w:val="000000"/>
        </w:rPr>
        <w:t>16/j.brainres</w:t>
      </w:r>
      <w:proofErr w:type="gramEnd"/>
      <w:r>
        <w:rPr>
          <w:rFonts w:ascii="Times New Roman" w:eastAsia="Times New Roman" w:hAnsi="Times New Roman" w:cs="Times New Roman"/>
          <w:color w:val="000000"/>
        </w:rPr>
        <w:t>.2018.04.013</w:t>
      </w:r>
    </w:p>
    <w:p w14:paraId="000000DD"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38.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Ossmy</w:t>
      </w:r>
      <w:proofErr w:type="spellEnd"/>
      <w:r>
        <w:rPr>
          <w:rFonts w:ascii="Times New Roman" w:eastAsia="Times New Roman" w:hAnsi="Times New Roman" w:cs="Times New Roman"/>
          <w:color w:val="000000"/>
        </w:rPr>
        <w:t xml:space="preserve"> O, </w:t>
      </w:r>
      <w:proofErr w:type="spellStart"/>
      <w:r>
        <w:rPr>
          <w:rFonts w:ascii="Times New Roman" w:eastAsia="Times New Roman" w:hAnsi="Times New Roman" w:cs="Times New Roman"/>
          <w:color w:val="000000"/>
        </w:rPr>
        <w:t>Mukamel</w:t>
      </w:r>
      <w:proofErr w:type="spellEnd"/>
      <w:r>
        <w:rPr>
          <w:rFonts w:ascii="Times New Roman" w:eastAsia="Times New Roman" w:hAnsi="Times New Roman" w:cs="Times New Roman"/>
          <w:color w:val="000000"/>
        </w:rPr>
        <w:t xml:space="preserve"> R. Activity in superior parietal cortex during training by observation predicts asymmetric learning levels across hands. </w:t>
      </w:r>
      <w:r>
        <w:rPr>
          <w:rFonts w:ascii="Times New Roman" w:eastAsia="Times New Roman" w:hAnsi="Times New Roman" w:cs="Times New Roman"/>
          <w:i/>
          <w:color w:val="000000"/>
        </w:rPr>
        <w:t>Scientific Reports</w:t>
      </w:r>
      <w:r>
        <w:rPr>
          <w:rFonts w:ascii="Times New Roman" w:eastAsia="Times New Roman" w:hAnsi="Times New Roman" w:cs="Times New Roman"/>
          <w:color w:val="000000"/>
        </w:rPr>
        <w:t>. 2016;6(1):32133. doi:10.1038/srep32133</w:t>
      </w:r>
    </w:p>
    <w:p w14:paraId="000000DE"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39. </w:t>
      </w:r>
      <w:r>
        <w:rPr>
          <w:rFonts w:ascii="Times New Roman" w:eastAsia="Times New Roman" w:hAnsi="Times New Roman" w:cs="Times New Roman"/>
          <w:color w:val="000000"/>
        </w:rPr>
        <w:tab/>
        <w:t>James KH, Gauthier I. L</w:t>
      </w:r>
      <w:r>
        <w:rPr>
          <w:rFonts w:ascii="Times New Roman" w:eastAsia="Times New Roman" w:hAnsi="Times New Roman" w:cs="Times New Roman"/>
          <w:color w:val="000000"/>
        </w:rPr>
        <w:t xml:space="preserve">etter processing automatically recruits a sensory–motor brain network. </w:t>
      </w:r>
      <w:proofErr w:type="spellStart"/>
      <w:r>
        <w:rPr>
          <w:rFonts w:ascii="Times New Roman" w:eastAsia="Times New Roman" w:hAnsi="Times New Roman" w:cs="Times New Roman"/>
          <w:i/>
          <w:color w:val="000000"/>
        </w:rPr>
        <w:t>Neuropsychologia</w:t>
      </w:r>
      <w:proofErr w:type="spellEnd"/>
      <w:r>
        <w:rPr>
          <w:rFonts w:ascii="Times New Roman" w:eastAsia="Times New Roman" w:hAnsi="Times New Roman" w:cs="Times New Roman"/>
          <w:color w:val="000000"/>
        </w:rPr>
        <w:t xml:space="preserve">. 2006;44(14):2937-2949. </w:t>
      </w:r>
      <w:proofErr w:type="gramStart"/>
      <w:r>
        <w:rPr>
          <w:rFonts w:ascii="Times New Roman" w:eastAsia="Times New Roman" w:hAnsi="Times New Roman" w:cs="Times New Roman"/>
          <w:color w:val="000000"/>
        </w:rPr>
        <w:t>doi:10.1016/j.neuropsychologia</w:t>
      </w:r>
      <w:proofErr w:type="gramEnd"/>
      <w:r>
        <w:rPr>
          <w:rFonts w:ascii="Times New Roman" w:eastAsia="Times New Roman" w:hAnsi="Times New Roman" w:cs="Times New Roman"/>
          <w:color w:val="000000"/>
        </w:rPr>
        <w:t>.2006.06.026</w:t>
      </w:r>
    </w:p>
    <w:p w14:paraId="000000DF"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40.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Longcamp</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Hlushchuk</w:t>
      </w:r>
      <w:proofErr w:type="spellEnd"/>
      <w:r>
        <w:rPr>
          <w:rFonts w:ascii="Times New Roman" w:eastAsia="Times New Roman" w:hAnsi="Times New Roman" w:cs="Times New Roman"/>
          <w:color w:val="000000"/>
        </w:rPr>
        <w:t xml:space="preserve"> Y, Hari R. What differs in visual recognition of handwritten vs. printed l</w:t>
      </w:r>
      <w:r>
        <w:rPr>
          <w:rFonts w:ascii="Times New Roman" w:eastAsia="Times New Roman" w:hAnsi="Times New Roman" w:cs="Times New Roman"/>
          <w:color w:val="000000"/>
        </w:rPr>
        <w:t xml:space="preserve">etters? An fMRI </w:t>
      </w:r>
      <w:proofErr w:type="gramStart"/>
      <w:r>
        <w:rPr>
          <w:rFonts w:ascii="Times New Roman" w:eastAsia="Times New Roman" w:hAnsi="Times New Roman" w:cs="Times New Roman"/>
          <w:color w:val="000000"/>
        </w:rPr>
        <w:t>study</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Hum Brain Mapp</w:t>
      </w:r>
      <w:r>
        <w:rPr>
          <w:rFonts w:ascii="Times New Roman" w:eastAsia="Times New Roman" w:hAnsi="Times New Roman" w:cs="Times New Roman"/>
          <w:color w:val="000000"/>
        </w:rPr>
        <w:t>. 2011;32(8):1250-1259. doi:10.1002/hbm.21105</w:t>
      </w:r>
    </w:p>
    <w:p w14:paraId="000000E0"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41.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Longcamp</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Lagarrigue</w:t>
      </w:r>
      <w:proofErr w:type="spellEnd"/>
      <w:r>
        <w:rPr>
          <w:rFonts w:ascii="Times New Roman" w:eastAsia="Times New Roman" w:hAnsi="Times New Roman" w:cs="Times New Roman"/>
          <w:color w:val="000000"/>
        </w:rPr>
        <w:t xml:space="preserve"> A, Nazarian B, Roth M, Anton J, </w:t>
      </w:r>
      <w:proofErr w:type="spellStart"/>
      <w:r>
        <w:rPr>
          <w:rFonts w:ascii="Times New Roman" w:eastAsia="Times New Roman" w:hAnsi="Times New Roman" w:cs="Times New Roman"/>
          <w:color w:val="000000"/>
        </w:rPr>
        <w:t>Alario</w:t>
      </w:r>
      <w:proofErr w:type="spellEnd"/>
      <w:r>
        <w:rPr>
          <w:rFonts w:ascii="Times New Roman" w:eastAsia="Times New Roman" w:hAnsi="Times New Roman" w:cs="Times New Roman"/>
          <w:color w:val="000000"/>
        </w:rPr>
        <w:t xml:space="preserve"> F, </w:t>
      </w:r>
      <w:proofErr w:type="spellStart"/>
      <w:r>
        <w:rPr>
          <w:rFonts w:ascii="Times New Roman" w:eastAsia="Times New Roman" w:hAnsi="Times New Roman" w:cs="Times New Roman"/>
          <w:color w:val="000000"/>
        </w:rPr>
        <w:t>Velay</w:t>
      </w:r>
      <w:proofErr w:type="spellEnd"/>
      <w:r>
        <w:rPr>
          <w:rFonts w:ascii="Times New Roman" w:eastAsia="Times New Roman" w:hAnsi="Times New Roman" w:cs="Times New Roman"/>
          <w:color w:val="000000"/>
        </w:rPr>
        <w:t xml:space="preserve"> J. Functional specificity in the motor system: Evidence from coupled fMRI and kinematic recording</w:t>
      </w:r>
      <w:r>
        <w:rPr>
          <w:rFonts w:ascii="Times New Roman" w:eastAsia="Times New Roman" w:hAnsi="Times New Roman" w:cs="Times New Roman"/>
          <w:color w:val="000000"/>
        </w:rPr>
        <w:t xml:space="preserve">s during letter and digit writing. </w:t>
      </w:r>
      <w:r>
        <w:rPr>
          <w:rFonts w:ascii="Times New Roman" w:eastAsia="Times New Roman" w:hAnsi="Times New Roman" w:cs="Times New Roman"/>
          <w:i/>
          <w:color w:val="000000"/>
        </w:rPr>
        <w:t>Hum Brain Mapp</w:t>
      </w:r>
      <w:r>
        <w:rPr>
          <w:rFonts w:ascii="Times New Roman" w:eastAsia="Times New Roman" w:hAnsi="Times New Roman" w:cs="Times New Roman"/>
          <w:color w:val="000000"/>
        </w:rPr>
        <w:t>. 2014;35(12):6077-6087. doi:10.1002/hbm.22606</w:t>
      </w:r>
    </w:p>
    <w:p w14:paraId="000000E1"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42.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Longcamp</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Tanskanen</w:t>
      </w:r>
      <w:proofErr w:type="spellEnd"/>
      <w:r>
        <w:rPr>
          <w:rFonts w:ascii="Times New Roman" w:eastAsia="Times New Roman" w:hAnsi="Times New Roman" w:cs="Times New Roman"/>
          <w:color w:val="000000"/>
        </w:rPr>
        <w:t xml:space="preserve"> T, Hari R. The imprint of action: motor cortex involvement in visual perception of handwritten letters. </w:t>
      </w:r>
      <w:r>
        <w:rPr>
          <w:rFonts w:ascii="Times New Roman" w:eastAsia="Times New Roman" w:hAnsi="Times New Roman" w:cs="Times New Roman"/>
          <w:i/>
          <w:color w:val="000000"/>
        </w:rPr>
        <w:t>Neuroimage</w:t>
      </w:r>
      <w:r>
        <w:rPr>
          <w:rFonts w:ascii="Times New Roman" w:eastAsia="Times New Roman" w:hAnsi="Times New Roman" w:cs="Times New Roman"/>
          <w:color w:val="000000"/>
        </w:rPr>
        <w:t xml:space="preserve">. 2006;33(2):681-688. </w:t>
      </w:r>
      <w:proofErr w:type="gramStart"/>
      <w:r>
        <w:rPr>
          <w:rFonts w:ascii="Times New Roman" w:eastAsia="Times New Roman" w:hAnsi="Times New Roman" w:cs="Times New Roman"/>
          <w:color w:val="000000"/>
        </w:rPr>
        <w:t>doi:10.1016/j.neuroimage</w:t>
      </w:r>
      <w:proofErr w:type="gramEnd"/>
      <w:r>
        <w:rPr>
          <w:rFonts w:ascii="Times New Roman" w:eastAsia="Times New Roman" w:hAnsi="Times New Roman" w:cs="Times New Roman"/>
          <w:color w:val="000000"/>
        </w:rPr>
        <w:t>.2006.06.042</w:t>
      </w:r>
    </w:p>
    <w:p w14:paraId="000000E2"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43. </w:t>
      </w:r>
      <w:r>
        <w:rPr>
          <w:rFonts w:ascii="Times New Roman" w:eastAsia="Times New Roman" w:hAnsi="Times New Roman" w:cs="Times New Roman"/>
          <w:color w:val="000000"/>
        </w:rPr>
        <w:tab/>
        <w:t xml:space="preserve">Oldfield RC. The assessment and analysis of handedness: The Edinburgh inventory. </w:t>
      </w:r>
      <w:proofErr w:type="spellStart"/>
      <w:r>
        <w:rPr>
          <w:rFonts w:ascii="Times New Roman" w:eastAsia="Times New Roman" w:hAnsi="Times New Roman" w:cs="Times New Roman"/>
          <w:i/>
          <w:color w:val="000000"/>
        </w:rPr>
        <w:t>Neuropsychologia</w:t>
      </w:r>
      <w:proofErr w:type="spellEnd"/>
      <w:r>
        <w:rPr>
          <w:rFonts w:ascii="Times New Roman" w:eastAsia="Times New Roman" w:hAnsi="Times New Roman" w:cs="Times New Roman"/>
          <w:color w:val="000000"/>
        </w:rPr>
        <w:t>. 1971;9(1):97-113. doi:10.1016/0028-3932(71)90067-4</w:t>
      </w:r>
    </w:p>
    <w:p w14:paraId="000000E3"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44. </w:t>
      </w:r>
      <w:r>
        <w:rPr>
          <w:rFonts w:ascii="Times New Roman" w:eastAsia="Times New Roman" w:hAnsi="Times New Roman" w:cs="Times New Roman"/>
          <w:color w:val="000000"/>
        </w:rPr>
        <w:tab/>
        <w:t xml:space="preserve">Wilkinson F, Wilson HR, </w:t>
      </w:r>
      <w:proofErr w:type="spellStart"/>
      <w:r>
        <w:rPr>
          <w:rFonts w:ascii="Times New Roman" w:eastAsia="Times New Roman" w:hAnsi="Times New Roman" w:cs="Times New Roman"/>
          <w:color w:val="000000"/>
        </w:rPr>
        <w:t>Habak</w:t>
      </w:r>
      <w:proofErr w:type="spellEnd"/>
      <w:r>
        <w:rPr>
          <w:rFonts w:ascii="Times New Roman" w:eastAsia="Times New Roman" w:hAnsi="Times New Roman" w:cs="Times New Roman"/>
          <w:color w:val="000000"/>
        </w:rPr>
        <w:t xml:space="preserve"> C. </w:t>
      </w:r>
      <w:proofErr w:type="gramStart"/>
      <w:r>
        <w:rPr>
          <w:rFonts w:ascii="Times New Roman" w:eastAsia="Times New Roman" w:hAnsi="Times New Roman" w:cs="Times New Roman"/>
          <w:color w:val="000000"/>
        </w:rPr>
        <w:t>Dete</w:t>
      </w:r>
      <w:r>
        <w:rPr>
          <w:rFonts w:ascii="Times New Roman" w:eastAsia="Times New Roman" w:hAnsi="Times New Roman" w:cs="Times New Roman"/>
          <w:color w:val="000000"/>
        </w:rPr>
        <w:t>ction</w:t>
      </w:r>
      <w:proofErr w:type="gramEnd"/>
      <w:r>
        <w:rPr>
          <w:rFonts w:ascii="Times New Roman" w:eastAsia="Times New Roman" w:hAnsi="Times New Roman" w:cs="Times New Roman"/>
          <w:color w:val="000000"/>
        </w:rPr>
        <w:t xml:space="preserve"> and recognition of radial frequency patterns 1This research was first reported at the annual meeting of the Association for Research in Vision and </w:t>
      </w:r>
      <w:proofErr w:type="spellStart"/>
      <w:r>
        <w:rPr>
          <w:rFonts w:ascii="Times New Roman" w:eastAsia="Times New Roman" w:hAnsi="Times New Roman" w:cs="Times New Roman"/>
          <w:color w:val="000000"/>
        </w:rPr>
        <w:t>Ophthamology</w:t>
      </w:r>
      <w:proofErr w:type="spellEnd"/>
      <w:r>
        <w:rPr>
          <w:rFonts w:ascii="Times New Roman" w:eastAsia="Times New Roman" w:hAnsi="Times New Roman" w:cs="Times New Roman"/>
          <w:color w:val="000000"/>
        </w:rPr>
        <w:t xml:space="preserve">, 1996.1. </w:t>
      </w:r>
      <w:r>
        <w:rPr>
          <w:rFonts w:ascii="Times New Roman" w:eastAsia="Times New Roman" w:hAnsi="Times New Roman" w:cs="Times New Roman"/>
          <w:i/>
          <w:color w:val="000000"/>
        </w:rPr>
        <w:t>Vision Research</w:t>
      </w:r>
      <w:r>
        <w:rPr>
          <w:rFonts w:ascii="Times New Roman" w:eastAsia="Times New Roman" w:hAnsi="Times New Roman" w:cs="Times New Roman"/>
          <w:color w:val="000000"/>
        </w:rPr>
        <w:t>. 1998;38(22):3555-3568. doi:10.1016/S0042-6989(98)00039-X</w:t>
      </w:r>
    </w:p>
    <w:p w14:paraId="000000E4"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45.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Sc</w:t>
      </w:r>
      <w:r>
        <w:rPr>
          <w:rFonts w:ascii="Times New Roman" w:eastAsia="Times New Roman" w:hAnsi="Times New Roman" w:cs="Times New Roman"/>
          <w:color w:val="000000"/>
        </w:rPr>
        <w:t>hmidtmann</w:t>
      </w:r>
      <w:proofErr w:type="spellEnd"/>
      <w:r>
        <w:rPr>
          <w:rFonts w:ascii="Times New Roman" w:eastAsia="Times New Roman" w:hAnsi="Times New Roman" w:cs="Times New Roman"/>
          <w:color w:val="000000"/>
        </w:rPr>
        <w:t xml:space="preserve"> G, Jennings B, Kingdom F. Shape recognition: Convexities, </w:t>
      </w:r>
      <w:proofErr w:type="gramStart"/>
      <w:r>
        <w:rPr>
          <w:rFonts w:ascii="Times New Roman" w:eastAsia="Times New Roman" w:hAnsi="Times New Roman" w:cs="Times New Roman"/>
          <w:color w:val="000000"/>
        </w:rPr>
        <w:t>concavities</w:t>
      </w:r>
      <w:proofErr w:type="gramEnd"/>
      <w:r>
        <w:rPr>
          <w:rFonts w:ascii="Times New Roman" w:eastAsia="Times New Roman" w:hAnsi="Times New Roman" w:cs="Times New Roman"/>
          <w:color w:val="000000"/>
        </w:rPr>
        <w:t xml:space="preserve"> and things in between. </w:t>
      </w:r>
      <w:r>
        <w:rPr>
          <w:rFonts w:ascii="Times New Roman" w:eastAsia="Times New Roman" w:hAnsi="Times New Roman" w:cs="Times New Roman"/>
          <w:i/>
          <w:color w:val="000000"/>
        </w:rPr>
        <w:t>Scientific Reports</w:t>
      </w:r>
      <w:r>
        <w:rPr>
          <w:rFonts w:ascii="Times New Roman" w:eastAsia="Times New Roman" w:hAnsi="Times New Roman" w:cs="Times New Roman"/>
          <w:color w:val="000000"/>
        </w:rPr>
        <w:t>. 2016;5. doi:10.1038/srep17142</w:t>
      </w:r>
    </w:p>
    <w:p w14:paraId="000000E5"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46. </w:t>
      </w:r>
      <w:r>
        <w:rPr>
          <w:rFonts w:ascii="Times New Roman" w:eastAsia="Times New Roman" w:hAnsi="Times New Roman" w:cs="Times New Roman"/>
          <w:color w:val="000000"/>
        </w:rPr>
        <w:tab/>
        <w:t xml:space="preserve">Jeffrey BG, Wang YZ, Birch EE. Circular contour frequency in shape discrimination. </w:t>
      </w:r>
      <w:r>
        <w:rPr>
          <w:rFonts w:ascii="Times New Roman" w:eastAsia="Times New Roman" w:hAnsi="Times New Roman" w:cs="Times New Roman"/>
          <w:i/>
          <w:color w:val="000000"/>
        </w:rPr>
        <w:t>Vision Research</w:t>
      </w:r>
      <w:r>
        <w:rPr>
          <w:rFonts w:ascii="Times New Roman" w:eastAsia="Times New Roman" w:hAnsi="Times New Roman" w:cs="Times New Roman"/>
          <w:color w:val="000000"/>
        </w:rPr>
        <w:t>. 2002;42(25):2773-2779. doi:10.1016/S0042-6989(02)00332-2</w:t>
      </w:r>
    </w:p>
    <w:p w14:paraId="000000E6"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47. </w:t>
      </w:r>
      <w:r>
        <w:rPr>
          <w:rFonts w:ascii="Times New Roman" w:eastAsia="Times New Roman" w:hAnsi="Times New Roman" w:cs="Times New Roman"/>
          <w:color w:val="000000"/>
        </w:rPr>
        <w:tab/>
        <w:t xml:space="preserve">Hess RF, Wang YZ, Dakin SC. Are judgements of circularity local or global? </w:t>
      </w:r>
      <w:r>
        <w:rPr>
          <w:rFonts w:ascii="Times New Roman" w:eastAsia="Times New Roman" w:hAnsi="Times New Roman" w:cs="Times New Roman"/>
          <w:i/>
          <w:color w:val="000000"/>
        </w:rPr>
        <w:t>Vision Research</w:t>
      </w:r>
      <w:r>
        <w:rPr>
          <w:rFonts w:ascii="Times New Roman" w:eastAsia="Times New Roman" w:hAnsi="Times New Roman" w:cs="Times New Roman"/>
          <w:color w:val="000000"/>
        </w:rPr>
        <w:t>. 1999;39(26):4354-4360. doi:10.1016/S0042-6989(99)00153-4</w:t>
      </w:r>
    </w:p>
    <w:p w14:paraId="000000E7"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48. </w:t>
      </w:r>
      <w:r>
        <w:rPr>
          <w:rFonts w:ascii="Times New Roman" w:eastAsia="Times New Roman" w:hAnsi="Times New Roman" w:cs="Times New Roman"/>
          <w:color w:val="000000"/>
        </w:rPr>
        <w:tab/>
        <w:t>Wilson HR, Loffler G, Wilkinson F. Syn</w:t>
      </w:r>
      <w:r>
        <w:rPr>
          <w:rFonts w:ascii="Times New Roman" w:eastAsia="Times New Roman" w:hAnsi="Times New Roman" w:cs="Times New Roman"/>
          <w:color w:val="000000"/>
        </w:rPr>
        <w:t xml:space="preserve">thetic faces, face cubes, and the geometry of face space. </w:t>
      </w:r>
      <w:r>
        <w:rPr>
          <w:rFonts w:ascii="Times New Roman" w:eastAsia="Times New Roman" w:hAnsi="Times New Roman" w:cs="Times New Roman"/>
          <w:i/>
          <w:color w:val="000000"/>
        </w:rPr>
        <w:t>Vision Research</w:t>
      </w:r>
      <w:r>
        <w:rPr>
          <w:rFonts w:ascii="Times New Roman" w:eastAsia="Times New Roman" w:hAnsi="Times New Roman" w:cs="Times New Roman"/>
          <w:color w:val="000000"/>
        </w:rPr>
        <w:t>. 2002;42(27):2909-2923. doi:10.1016/S0042-6989(02)00362-0</w:t>
      </w:r>
    </w:p>
    <w:p w14:paraId="000000E8"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49. </w:t>
      </w:r>
      <w:r>
        <w:rPr>
          <w:rFonts w:ascii="Times New Roman" w:eastAsia="Times New Roman" w:hAnsi="Times New Roman" w:cs="Times New Roman"/>
          <w:color w:val="000000"/>
        </w:rPr>
        <w:tab/>
        <w:t xml:space="preserve">Huang L. Space of </w:t>
      </w:r>
      <w:proofErr w:type="spellStart"/>
      <w:r>
        <w:rPr>
          <w:rFonts w:ascii="Times New Roman" w:eastAsia="Times New Roman" w:hAnsi="Times New Roman" w:cs="Times New Roman"/>
          <w:color w:val="000000"/>
        </w:rPr>
        <w:t>preattentive</w:t>
      </w:r>
      <w:proofErr w:type="spellEnd"/>
      <w:r>
        <w:rPr>
          <w:rFonts w:ascii="Times New Roman" w:eastAsia="Times New Roman" w:hAnsi="Times New Roman" w:cs="Times New Roman"/>
          <w:color w:val="000000"/>
        </w:rPr>
        <w:t xml:space="preserve"> shape features. </w:t>
      </w:r>
      <w:r>
        <w:rPr>
          <w:rFonts w:ascii="Times New Roman" w:eastAsia="Times New Roman" w:hAnsi="Times New Roman" w:cs="Times New Roman"/>
          <w:i/>
          <w:color w:val="000000"/>
        </w:rPr>
        <w:t>Journal of Vision</w:t>
      </w:r>
      <w:r>
        <w:rPr>
          <w:rFonts w:ascii="Times New Roman" w:eastAsia="Times New Roman" w:hAnsi="Times New Roman" w:cs="Times New Roman"/>
          <w:color w:val="000000"/>
        </w:rPr>
        <w:t>. 2020;20(4):10-10. doi:10.1167/jov.20.4.10</w:t>
      </w:r>
    </w:p>
    <w:p w14:paraId="000000E9"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50. </w:t>
      </w:r>
      <w:r>
        <w:rPr>
          <w:rFonts w:ascii="Times New Roman" w:eastAsia="Times New Roman" w:hAnsi="Times New Roman" w:cs="Times New Roman"/>
          <w:color w:val="000000"/>
        </w:rPr>
        <w:tab/>
        <w:t>Norman</w:t>
      </w:r>
      <w:r>
        <w:rPr>
          <w:rFonts w:ascii="Times New Roman" w:eastAsia="Times New Roman" w:hAnsi="Times New Roman" w:cs="Times New Roman"/>
          <w:color w:val="000000"/>
        </w:rPr>
        <w:t xml:space="preserve"> JF, Phillips F, Ross HE. Information Concentration along the Boundary Contours of Naturally Shaped Solid Objects. </w:t>
      </w:r>
      <w:r>
        <w:rPr>
          <w:rFonts w:ascii="Times New Roman" w:eastAsia="Times New Roman" w:hAnsi="Times New Roman" w:cs="Times New Roman"/>
          <w:i/>
          <w:color w:val="000000"/>
        </w:rPr>
        <w:t>Perception</w:t>
      </w:r>
      <w:r>
        <w:rPr>
          <w:rFonts w:ascii="Times New Roman" w:eastAsia="Times New Roman" w:hAnsi="Times New Roman" w:cs="Times New Roman"/>
          <w:color w:val="000000"/>
        </w:rPr>
        <w:t>. 2001;30(11):1285-1294. doi:10.1068/p3272</w:t>
      </w:r>
    </w:p>
    <w:p w14:paraId="000000EA"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51. </w:t>
      </w:r>
      <w:r>
        <w:rPr>
          <w:rFonts w:ascii="Times New Roman" w:eastAsia="Times New Roman" w:hAnsi="Times New Roman" w:cs="Times New Roman"/>
          <w:color w:val="000000"/>
        </w:rPr>
        <w:tab/>
        <w:t xml:space="preserve">Morgenstern Y, Hartmann F, Schmidt F, Tiedemann H, </w:t>
      </w:r>
      <w:proofErr w:type="spellStart"/>
      <w:r>
        <w:rPr>
          <w:rFonts w:ascii="Times New Roman" w:eastAsia="Times New Roman" w:hAnsi="Times New Roman" w:cs="Times New Roman"/>
          <w:color w:val="000000"/>
        </w:rPr>
        <w:t>Prokott</w:t>
      </w:r>
      <w:proofErr w:type="spellEnd"/>
      <w:r>
        <w:rPr>
          <w:rFonts w:ascii="Times New Roman" w:eastAsia="Times New Roman" w:hAnsi="Times New Roman" w:cs="Times New Roman"/>
          <w:color w:val="000000"/>
        </w:rPr>
        <w:t xml:space="preserve"> E, </w:t>
      </w:r>
      <w:proofErr w:type="spellStart"/>
      <w:r>
        <w:rPr>
          <w:rFonts w:ascii="Times New Roman" w:eastAsia="Times New Roman" w:hAnsi="Times New Roman" w:cs="Times New Roman"/>
          <w:color w:val="000000"/>
        </w:rPr>
        <w:t>Maiello</w:t>
      </w:r>
      <w:proofErr w:type="spellEnd"/>
      <w:r>
        <w:rPr>
          <w:rFonts w:ascii="Times New Roman" w:eastAsia="Times New Roman" w:hAnsi="Times New Roman" w:cs="Times New Roman"/>
          <w:color w:val="000000"/>
        </w:rPr>
        <w:t xml:space="preserve"> G, Fleming RW</w:t>
      </w:r>
      <w:r>
        <w:rPr>
          <w:rFonts w:ascii="Times New Roman" w:eastAsia="Times New Roman" w:hAnsi="Times New Roman" w:cs="Times New Roman"/>
          <w:color w:val="000000"/>
        </w:rPr>
        <w:t xml:space="preserve">. An image-computable model of human visual shape similarity. </w:t>
      </w:r>
      <w:proofErr w:type="spellStart"/>
      <w:r>
        <w:rPr>
          <w:rFonts w:ascii="Times New Roman" w:eastAsia="Times New Roman" w:hAnsi="Times New Roman" w:cs="Times New Roman"/>
          <w:i/>
          <w:color w:val="000000"/>
        </w:rPr>
        <w:t>bioRxiv</w:t>
      </w:r>
      <w:proofErr w:type="spellEnd"/>
      <w:r>
        <w:rPr>
          <w:rFonts w:ascii="Times New Roman" w:eastAsia="Times New Roman" w:hAnsi="Times New Roman" w:cs="Times New Roman"/>
          <w:color w:val="000000"/>
        </w:rPr>
        <w:t>. Published online January 11, 2020:2020.01.10.901876. doi:10.1101/2020.01.10.901876</w:t>
      </w:r>
    </w:p>
    <w:p w14:paraId="000000EB"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52.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Huttenlocher</w:t>
      </w:r>
      <w:proofErr w:type="spellEnd"/>
      <w:r>
        <w:rPr>
          <w:rFonts w:ascii="Times New Roman" w:eastAsia="Times New Roman" w:hAnsi="Times New Roman" w:cs="Times New Roman"/>
          <w:color w:val="000000"/>
        </w:rPr>
        <w:t xml:space="preserve"> DP, </w:t>
      </w:r>
      <w:proofErr w:type="spellStart"/>
      <w:r>
        <w:rPr>
          <w:rFonts w:ascii="Times New Roman" w:eastAsia="Times New Roman" w:hAnsi="Times New Roman" w:cs="Times New Roman"/>
          <w:color w:val="000000"/>
        </w:rPr>
        <w:t>Klanderman</w:t>
      </w:r>
      <w:proofErr w:type="spellEnd"/>
      <w:r>
        <w:rPr>
          <w:rFonts w:ascii="Times New Roman" w:eastAsia="Times New Roman" w:hAnsi="Times New Roman" w:cs="Times New Roman"/>
          <w:color w:val="000000"/>
        </w:rPr>
        <w:t xml:space="preserve"> GA, </w:t>
      </w:r>
      <w:proofErr w:type="spellStart"/>
      <w:r>
        <w:rPr>
          <w:rFonts w:ascii="Times New Roman" w:eastAsia="Times New Roman" w:hAnsi="Times New Roman" w:cs="Times New Roman"/>
          <w:color w:val="000000"/>
        </w:rPr>
        <w:t>Rucklidge</w:t>
      </w:r>
      <w:proofErr w:type="spellEnd"/>
      <w:r>
        <w:rPr>
          <w:rFonts w:ascii="Times New Roman" w:eastAsia="Times New Roman" w:hAnsi="Times New Roman" w:cs="Times New Roman"/>
          <w:color w:val="000000"/>
        </w:rPr>
        <w:t xml:space="preserve"> WA. Comparing Images Using the </w:t>
      </w:r>
      <w:proofErr w:type="spellStart"/>
      <w:r>
        <w:rPr>
          <w:rFonts w:ascii="Times New Roman" w:eastAsia="Times New Roman" w:hAnsi="Times New Roman" w:cs="Times New Roman"/>
          <w:color w:val="000000"/>
        </w:rPr>
        <w:t>Hausdorff</w:t>
      </w:r>
      <w:proofErr w:type="spellEnd"/>
      <w:r>
        <w:rPr>
          <w:rFonts w:ascii="Times New Roman" w:eastAsia="Times New Roman" w:hAnsi="Times New Roman" w:cs="Times New Roman"/>
          <w:color w:val="000000"/>
        </w:rPr>
        <w:t xml:space="preserve"> Distance. </w:t>
      </w:r>
      <w:r>
        <w:rPr>
          <w:rFonts w:ascii="Times New Roman" w:eastAsia="Times New Roman" w:hAnsi="Times New Roman" w:cs="Times New Roman"/>
          <w:i/>
          <w:color w:val="000000"/>
        </w:rPr>
        <w:t>IEEE</w:t>
      </w:r>
      <w:r>
        <w:rPr>
          <w:rFonts w:ascii="Times New Roman" w:eastAsia="Times New Roman" w:hAnsi="Times New Roman" w:cs="Times New Roman"/>
          <w:i/>
          <w:color w:val="000000"/>
        </w:rPr>
        <w:t xml:space="preserve"> Trans Pattern Anal Mach </w:t>
      </w:r>
      <w:proofErr w:type="spellStart"/>
      <w:r>
        <w:rPr>
          <w:rFonts w:ascii="Times New Roman" w:eastAsia="Times New Roman" w:hAnsi="Times New Roman" w:cs="Times New Roman"/>
          <w:i/>
          <w:color w:val="000000"/>
        </w:rPr>
        <w:t>Intell</w:t>
      </w:r>
      <w:proofErr w:type="spellEnd"/>
      <w:r>
        <w:rPr>
          <w:rFonts w:ascii="Times New Roman" w:eastAsia="Times New Roman" w:hAnsi="Times New Roman" w:cs="Times New Roman"/>
          <w:color w:val="000000"/>
        </w:rPr>
        <w:t>. 1993;15(9):850-863. doi:10.1109/34.232073</w:t>
      </w:r>
    </w:p>
    <w:p w14:paraId="000000EC"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53. </w:t>
      </w:r>
      <w:r>
        <w:rPr>
          <w:rFonts w:ascii="Times New Roman" w:eastAsia="Times New Roman" w:hAnsi="Times New Roman" w:cs="Times New Roman"/>
          <w:color w:val="000000"/>
        </w:rPr>
        <w:tab/>
        <w:t xml:space="preserve">Sosnik R, Hauptmann B, </w:t>
      </w:r>
      <w:proofErr w:type="spellStart"/>
      <w:r>
        <w:rPr>
          <w:rFonts w:ascii="Times New Roman" w:eastAsia="Times New Roman" w:hAnsi="Times New Roman" w:cs="Times New Roman"/>
          <w:color w:val="000000"/>
        </w:rPr>
        <w:t>Karni</w:t>
      </w:r>
      <w:proofErr w:type="spellEnd"/>
      <w:r>
        <w:rPr>
          <w:rFonts w:ascii="Times New Roman" w:eastAsia="Times New Roman" w:hAnsi="Times New Roman" w:cs="Times New Roman"/>
          <w:color w:val="000000"/>
        </w:rPr>
        <w:t xml:space="preserve"> A, Flash T. When practice leads to co-articulation: the evolution of geometrically defined movement primitives. </w:t>
      </w:r>
      <w:r>
        <w:rPr>
          <w:rFonts w:ascii="Times New Roman" w:eastAsia="Times New Roman" w:hAnsi="Times New Roman" w:cs="Times New Roman"/>
          <w:i/>
          <w:color w:val="000000"/>
        </w:rPr>
        <w:t>Exp Brain Res</w:t>
      </w:r>
      <w:r>
        <w:rPr>
          <w:rFonts w:ascii="Times New Roman" w:eastAsia="Times New Roman" w:hAnsi="Times New Roman" w:cs="Times New Roman"/>
          <w:color w:val="000000"/>
        </w:rPr>
        <w:t>. 2004;156(4):422-438.</w:t>
      </w:r>
      <w:r>
        <w:rPr>
          <w:rFonts w:ascii="Times New Roman" w:eastAsia="Times New Roman" w:hAnsi="Times New Roman" w:cs="Times New Roman"/>
          <w:color w:val="000000"/>
        </w:rPr>
        <w:t xml:space="preserve"> doi:10.1007/s00221-003-1799-4</w:t>
      </w:r>
    </w:p>
    <w:p w14:paraId="000000ED"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54. </w:t>
      </w:r>
      <w:r>
        <w:rPr>
          <w:rFonts w:ascii="Times New Roman" w:eastAsia="Times New Roman" w:hAnsi="Times New Roman" w:cs="Times New Roman"/>
          <w:color w:val="000000"/>
        </w:rPr>
        <w:tab/>
        <w:t xml:space="preserve">Sosnik R, Flash T, Hauptmann B, </w:t>
      </w:r>
      <w:proofErr w:type="spellStart"/>
      <w:r>
        <w:rPr>
          <w:rFonts w:ascii="Times New Roman" w:eastAsia="Times New Roman" w:hAnsi="Times New Roman" w:cs="Times New Roman"/>
          <w:color w:val="000000"/>
        </w:rPr>
        <w:t>Karni</w:t>
      </w:r>
      <w:proofErr w:type="spellEnd"/>
      <w:r>
        <w:rPr>
          <w:rFonts w:ascii="Times New Roman" w:eastAsia="Times New Roman" w:hAnsi="Times New Roman" w:cs="Times New Roman"/>
          <w:color w:val="000000"/>
        </w:rPr>
        <w:t xml:space="preserve"> A. The acquisition and implementation of the smoothness maximization motion strategy is dependent on spatial accuracy demands. </w:t>
      </w:r>
      <w:r>
        <w:rPr>
          <w:rFonts w:ascii="Times New Roman" w:eastAsia="Times New Roman" w:hAnsi="Times New Roman" w:cs="Times New Roman"/>
          <w:i/>
          <w:color w:val="000000"/>
        </w:rPr>
        <w:t>Exp Brain Res</w:t>
      </w:r>
      <w:r>
        <w:rPr>
          <w:rFonts w:ascii="Times New Roman" w:eastAsia="Times New Roman" w:hAnsi="Times New Roman" w:cs="Times New Roman"/>
          <w:color w:val="000000"/>
        </w:rPr>
        <w:t>. 2007;176(2):311-331. doi:10.1007/s00221-</w:t>
      </w:r>
      <w:r>
        <w:rPr>
          <w:rFonts w:ascii="Times New Roman" w:eastAsia="Times New Roman" w:hAnsi="Times New Roman" w:cs="Times New Roman"/>
          <w:color w:val="000000"/>
        </w:rPr>
        <w:t>006-0617-1</w:t>
      </w:r>
    </w:p>
    <w:p w14:paraId="000000EE"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55. </w:t>
      </w:r>
      <w:r>
        <w:rPr>
          <w:rFonts w:ascii="Times New Roman" w:eastAsia="Times New Roman" w:hAnsi="Times New Roman" w:cs="Times New Roman"/>
          <w:color w:val="000000"/>
        </w:rPr>
        <w:tab/>
        <w:t xml:space="preserve">McGregor HR, Gribble PL. Changes in visual and sensory-motor resting-state functional connectivity support motor learning by observing. </w:t>
      </w:r>
      <w:r>
        <w:rPr>
          <w:rFonts w:ascii="Times New Roman" w:eastAsia="Times New Roman" w:hAnsi="Times New Roman" w:cs="Times New Roman"/>
          <w:i/>
          <w:color w:val="000000"/>
        </w:rPr>
        <w:t>Journal of Neurophysiology</w:t>
      </w:r>
      <w:r>
        <w:rPr>
          <w:rFonts w:ascii="Times New Roman" w:eastAsia="Times New Roman" w:hAnsi="Times New Roman" w:cs="Times New Roman"/>
          <w:color w:val="000000"/>
        </w:rPr>
        <w:t>. 2015;114(1):677-688. doi:10.1152/jn.00286.2015</w:t>
      </w:r>
    </w:p>
    <w:p w14:paraId="000000EF"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56. </w:t>
      </w:r>
      <w:r>
        <w:rPr>
          <w:rFonts w:ascii="Times New Roman" w:eastAsia="Times New Roman" w:hAnsi="Times New Roman" w:cs="Times New Roman"/>
          <w:color w:val="000000"/>
        </w:rPr>
        <w:tab/>
        <w:t xml:space="preserve">McGregor HR, </w:t>
      </w:r>
      <w:proofErr w:type="spellStart"/>
      <w:r>
        <w:rPr>
          <w:rFonts w:ascii="Times New Roman" w:eastAsia="Times New Roman" w:hAnsi="Times New Roman" w:cs="Times New Roman"/>
          <w:color w:val="000000"/>
        </w:rPr>
        <w:t>Cashaback</w:t>
      </w:r>
      <w:proofErr w:type="spellEnd"/>
      <w:r>
        <w:rPr>
          <w:rFonts w:ascii="Times New Roman" w:eastAsia="Times New Roman" w:hAnsi="Times New Roman" w:cs="Times New Roman"/>
          <w:color w:val="000000"/>
        </w:rPr>
        <w:t xml:space="preserve"> J</w:t>
      </w:r>
      <w:r>
        <w:rPr>
          <w:rFonts w:ascii="Times New Roman" w:eastAsia="Times New Roman" w:hAnsi="Times New Roman" w:cs="Times New Roman"/>
          <w:color w:val="000000"/>
        </w:rPr>
        <w:t xml:space="preserve">GA, Gribble PL. Functional Plasticity in Somatosensory Cortex Supports Motor Learning by Observing. </w:t>
      </w:r>
      <w:r>
        <w:rPr>
          <w:rFonts w:ascii="Times New Roman" w:eastAsia="Times New Roman" w:hAnsi="Times New Roman" w:cs="Times New Roman"/>
          <w:i/>
          <w:color w:val="000000"/>
        </w:rPr>
        <w:t>Current Biology</w:t>
      </w:r>
      <w:r>
        <w:rPr>
          <w:rFonts w:ascii="Times New Roman" w:eastAsia="Times New Roman" w:hAnsi="Times New Roman" w:cs="Times New Roman"/>
          <w:color w:val="000000"/>
        </w:rPr>
        <w:t xml:space="preserve">. 2016;26(7):921-927. </w:t>
      </w:r>
      <w:proofErr w:type="gramStart"/>
      <w:r>
        <w:rPr>
          <w:rFonts w:ascii="Times New Roman" w:eastAsia="Times New Roman" w:hAnsi="Times New Roman" w:cs="Times New Roman"/>
          <w:color w:val="000000"/>
        </w:rPr>
        <w:t>doi:10.1016/j.cub</w:t>
      </w:r>
      <w:proofErr w:type="gramEnd"/>
      <w:r>
        <w:rPr>
          <w:rFonts w:ascii="Times New Roman" w:eastAsia="Times New Roman" w:hAnsi="Times New Roman" w:cs="Times New Roman"/>
          <w:color w:val="000000"/>
        </w:rPr>
        <w:t>.2016.01.064</w:t>
      </w:r>
    </w:p>
    <w:p w14:paraId="000000F0"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57.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Casile</w:t>
      </w:r>
      <w:proofErr w:type="spellEnd"/>
      <w:r>
        <w:rPr>
          <w:rFonts w:ascii="Times New Roman" w:eastAsia="Times New Roman" w:hAnsi="Times New Roman" w:cs="Times New Roman"/>
          <w:color w:val="000000"/>
        </w:rPr>
        <w:t xml:space="preserve"> A, Giese MA. Nonvisual Motor Training Influences Biological Motion Perception. </w:t>
      </w:r>
      <w:r>
        <w:rPr>
          <w:rFonts w:ascii="Times New Roman" w:eastAsia="Times New Roman" w:hAnsi="Times New Roman" w:cs="Times New Roman"/>
          <w:i/>
          <w:color w:val="000000"/>
        </w:rPr>
        <w:t>Current Biology</w:t>
      </w:r>
      <w:r>
        <w:rPr>
          <w:rFonts w:ascii="Times New Roman" w:eastAsia="Times New Roman" w:hAnsi="Times New Roman" w:cs="Times New Roman"/>
          <w:color w:val="000000"/>
        </w:rPr>
        <w:t xml:space="preserve">. 2006;16(1):69-74. </w:t>
      </w:r>
      <w:proofErr w:type="gramStart"/>
      <w:r>
        <w:rPr>
          <w:rFonts w:ascii="Times New Roman" w:eastAsia="Times New Roman" w:hAnsi="Times New Roman" w:cs="Times New Roman"/>
          <w:color w:val="000000"/>
        </w:rPr>
        <w:t>doi:10.1016/j.cub</w:t>
      </w:r>
      <w:proofErr w:type="gramEnd"/>
      <w:r>
        <w:rPr>
          <w:rFonts w:ascii="Times New Roman" w:eastAsia="Times New Roman" w:hAnsi="Times New Roman" w:cs="Times New Roman"/>
          <w:color w:val="000000"/>
        </w:rPr>
        <w:t>.2005.10.071</w:t>
      </w:r>
    </w:p>
    <w:p w14:paraId="000000F1"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58. </w:t>
      </w:r>
      <w:r>
        <w:rPr>
          <w:rFonts w:ascii="Times New Roman" w:eastAsia="Times New Roman" w:hAnsi="Times New Roman" w:cs="Times New Roman"/>
          <w:color w:val="000000"/>
        </w:rPr>
        <w:tab/>
        <w:t xml:space="preserve">Hecht H, Vogt S, Prinz W. Motor learning enhances perceptual judgment: a case for action-perception </w:t>
      </w:r>
      <w:r>
        <w:rPr>
          <w:rFonts w:ascii="Times New Roman" w:eastAsia="Times New Roman" w:hAnsi="Times New Roman" w:cs="Times New Roman"/>
          <w:color w:val="000000"/>
        </w:rPr>
        <w:t xml:space="preserve">transfer. </w:t>
      </w:r>
      <w:r>
        <w:rPr>
          <w:rFonts w:ascii="Times New Roman" w:eastAsia="Times New Roman" w:hAnsi="Times New Roman" w:cs="Times New Roman"/>
          <w:i/>
          <w:color w:val="000000"/>
        </w:rPr>
        <w:t>Psychol Res</w:t>
      </w:r>
      <w:r>
        <w:rPr>
          <w:rFonts w:ascii="Times New Roman" w:eastAsia="Times New Roman" w:hAnsi="Times New Roman" w:cs="Times New Roman"/>
          <w:color w:val="000000"/>
        </w:rPr>
        <w:t>. 2001;65(1):3-14. doi:10.1007/s004260000043</w:t>
      </w:r>
    </w:p>
    <w:p w14:paraId="000000F2"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59. </w:t>
      </w:r>
      <w:r>
        <w:rPr>
          <w:rFonts w:ascii="Times New Roman" w:eastAsia="Times New Roman" w:hAnsi="Times New Roman" w:cs="Times New Roman"/>
          <w:color w:val="000000"/>
        </w:rPr>
        <w:tab/>
        <w:t xml:space="preserve">Gonzalez C, Anderson J, </w:t>
      </w:r>
      <w:proofErr w:type="spellStart"/>
      <w:r>
        <w:rPr>
          <w:rFonts w:ascii="Times New Roman" w:eastAsia="Times New Roman" w:hAnsi="Times New Roman" w:cs="Times New Roman"/>
          <w:color w:val="000000"/>
        </w:rPr>
        <w:t>Culmer</w:t>
      </w:r>
      <w:proofErr w:type="spellEnd"/>
      <w:r>
        <w:rPr>
          <w:rFonts w:ascii="Times New Roman" w:eastAsia="Times New Roman" w:hAnsi="Times New Roman" w:cs="Times New Roman"/>
          <w:color w:val="000000"/>
        </w:rPr>
        <w:t xml:space="preserve"> P, Burke MR, Mon-Williams M, </w:t>
      </w:r>
      <w:proofErr w:type="spellStart"/>
      <w:r>
        <w:rPr>
          <w:rFonts w:ascii="Times New Roman" w:eastAsia="Times New Roman" w:hAnsi="Times New Roman" w:cs="Times New Roman"/>
          <w:color w:val="000000"/>
        </w:rPr>
        <w:t>Wilkie</w:t>
      </w:r>
      <w:proofErr w:type="spellEnd"/>
      <w:r>
        <w:rPr>
          <w:rFonts w:ascii="Times New Roman" w:eastAsia="Times New Roman" w:hAnsi="Times New Roman" w:cs="Times New Roman"/>
          <w:color w:val="000000"/>
        </w:rPr>
        <w:t xml:space="preserve"> RM. Is tracing or copying better when learning to reproduce a pattern? </w:t>
      </w:r>
      <w:r>
        <w:rPr>
          <w:rFonts w:ascii="Times New Roman" w:eastAsia="Times New Roman" w:hAnsi="Times New Roman" w:cs="Times New Roman"/>
          <w:i/>
          <w:color w:val="000000"/>
        </w:rPr>
        <w:t>Exp Brain Res</w:t>
      </w:r>
      <w:r>
        <w:rPr>
          <w:rFonts w:ascii="Times New Roman" w:eastAsia="Times New Roman" w:hAnsi="Times New Roman" w:cs="Times New Roman"/>
          <w:color w:val="000000"/>
        </w:rPr>
        <w:t>. 2011;208(3):459-465. doi:10.1007</w:t>
      </w:r>
      <w:r>
        <w:rPr>
          <w:rFonts w:ascii="Times New Roman" w:eastAsia="Times New Roman" w:hAnsi="Times New Roman" w:cs="Times New Roman"/>
          <w:color w:val="000000"/>
        </w:rPr>
        <w:t>/s00221-010-2482-1</w:t>
      </w:r>
    </w:p>
    <w:p w14:paraId="000000F3"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60. </w:t>
      </w:r>
      <w:r>
        <w:rPr>
          <w:rFonts w:ascii="Times New Roman" w:eastAsia="Times New Roman" w:hAnsi="Times New Roman" w:cs="Times New Roman"/>
          <w:color w:val="000000"/>
        </w:rPr>
        <w:tab/>
        <w:t xml:space="preserve">Volpe G, Gori M. Multisensory Interactive Technologies for Primary Education: From Science to Technology. </w:t>
      </w:r>
      <w:r>
        <w:rPr>
          <w:rFonts w:ascii="Times New Roman" w:eastAsia="Times New Roman" w:hAnsi="Times New Roman" w:cs="Times New Roman"/>
          <w:i/>
          <w:color w:val="000000"/>
        </w:rPr>
        <w:t>Front Psychol</w:t>
      </w:r>
      <w:r>
        <w:rPr>
          <w:rFonts w:ascii="Times New Roman" w:eastAsia="Times New Roman" w:hAnsi="Times New Roman" w:cs="Times New Roman"/>
          <w:color w:val="000000"/>
        </w:rPr>
        <w:t>. 2019;0. doi:10.3389/fpsyg.2019.01076</w:t>
      </w:r>
    </w:p>
    <w:p w14:paraId="000000F4"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61.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Ghisio</w:t>
      </w:r>
      <w:proofErr w:type="spellEnd"/>
      <w:r>
        <w:rPr>
          <w:rFonts w:ascii="Times New Roman" w:eastAsia="Times New Roman" w:hAnsi="Times New Roman" w:cs="Times New Roman"/>
          <w:color w:val="000000"/>
        </w:rPr>
        <w:t xml:space="preserve"> S, Volta E, </w:t>
      </w:r>
      <w:proofErr w:type="spellStart"/>
      <w:r>
        <w:rPr>
          <w:rFonts w:ascii="Times New Roman" w:eastAsia="Times New Roman" w:hAnsi="Times New Roman" w:cs="Times New Roman"/>
          <w:color w:val="000000"/>
        </w:rPr>
        <w:t>Alborno</w:t>
      </w:r>
      <w:proofErr w:type="spellEnd"/>
      <w:r>
        <w:rPr>
          <w:rFonts w:ascii="Times New Roman" w:eastAsia="Times New Roman" w:hAnsi="Times New Roman" w:cs="Times New Roman"/>
          <w:color w:val="000000"/>
        </w:rPr>
        <w:t xml:space="preserve"> P, Gori M, Volpe G. An open platform for f</w:t>
      </w:r>
      <w:r>
        <w:rPr>
          <w:rFonts w:ascii="Times New Roman" w:eastAsia="Times New Roman" w:hAnsi="Times New Roman" w:cs="Times New Roman"/>
          <w:color w:val="000000"/>
        </w:rPr>
        <w:t xml:space="preserve">ull-body multisensory serious-games to teach geometry in primary school. In: </w:t>
      </w:r>
      <w:r>
        <w:rPr>
          <w:rFonts w:ascii="Times New Roman" w:eastAsia="Times New Roman" w:hAnsi="Times New Roman" w:cs="Times New Roman"/>
          <w:i/>
          <w:color w:val="000000"/>
        </w:rPr>
        <w:t>Proceedings of the 1st ACM SIGCHI International Workshop on Multimodal Interaction for Education</w:t>
      </w:r>
      <w:r>
        <w:rPr>
          <w:rFonts w:ascii="Times New Roman" w:eastAsia="Times New Roman" w:hAnsi="Times New Roman" w:cs="Times New Roman"/>
          <w:color w:val="000000"/>
        </w:rPr>
        <w:t>. ACM; 2017:49-52. doi:10.1145/3139513.3139523</w:t>
      </w:r>
    </w:p>
    <w:p w14:paraId="000000F5"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62.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McKyton</w:t>
      </w:r>
      <w:proofErr w:type="spellEnd"/>
      <w:r>
        <w:rPr>
          <w:rFonts w:ascii="Times New Roman" w:eastAsia="Times New Roman" w:hAnsi="Times New Roman" w:cs="Times New Roman"/>
          <w:color w:val="000000"/>
        </w:rPr>
        <w:t xml:space="preserve"> A, Ben-Zion I, Doron R,</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Zohary</w:t>
      </w:r>
      <w:proofErr w:type="spellEnd"/>
      <w:r>
        <w:rPr>
          <w:rFonts w:ascii="Times New Roman" w:eastAsia="Times New Roman" w:hAnsi="Times New Roman" w:cs="Times New Roman"/>
          <w:color w:val="000000"/>
        </w:rPr>
        <w:t xml:space="preserve"> E. The Limits of Shape Recognition following Late Emergence from Blindness. </w:t>
      </w:r>
      <w:proofErr w:type="spellStart"/>
      <w:r>
        <w:rPr>
          <w:rFonts w:ascii="Times New Roman" w:eastAsia="Times New Roman" w:hAnsi="Times New Roman" w:cs="Times New Roman"/>
          <w:i/>
          <w:color w:val="000000"/>
        </w:rPr>
        <w:t>Curr</w:t>
      </w:r>
      <w:proofErr w:type="spellEnd"/>
      <w:r>
        <w:rPr>
          <w:rFonts w:ascii="Times New Roman" w:eastAsia="Times New Roman" w:hAnsi="Times New Roman" w:cs="Times New Roman"/>
          <w:i/>
          <w:color w:val="000000"/>
        </w:rPr>
        <w:t xml:space="preserve"> Biol</w:t>
      </w:r>
      <w:r>
        <w:rPr>
          <w:rFonts w:ascii="Times New Roman" w:eastAsia="Times New Roman" w:hAnsi="Times New Roman" w:cs="Times New Roman"/>
          <w:color w:val="000000"/>
        </w:rPr>
        <w:t xml:space="preserve">. 2015;25(18):2373-2378. </w:t>
      </w:r>
      <w:proofErr w:type="gramStart"/>
      <w:r>
        <w:rPr>
          <w:rFonts w:ascii="Times New Roman" w:eastAsia="Times New Roman" w:hAnsi="Times New Roman" w:cs="Times New Roman"/>
          <w:color w:val="000000"/>
        </w:rPr>
        <w:t>doi:10.1016/j.cub</w:t>
      </w:r>
      <w:proofErr w:type="gramEnd"/>
      <w:r>
        <w:rPr>
          <w:rFonts w:ascii="Times New Roman" w:eastAsia="Times New Roman" w:hAnsi="Times New Roman" w:cs="Times New Roman"/>
          <w:color w:val="000000"/>
        </w:rPr>
        <w:t>.2015.06.040</w:t>
      </w:r>
    </w:p>
    <w:p w14:paraId="000000F6"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63. </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Senna I, Pfister S, </w:t>
      </w:r>
      <w:proofErr w:type="spellStart"/>
      <w:r>
        <w:rPr>
          <w:rFonts w:ascii="Times New Roman" w:eastAsia="Times New Roman" w:hAnsi="Times New Roman" w:cs="Times New Roman"/>
          <w:color w:val="000000"/>
        </w:rPr>
        <w:t>Martolini</w:t>
      </w:r>
      <w:proofErr w:type="spellEnd"/>
      <w:r>
        <w:rPr>
          <w:rFonts w:ascii="Times New Roman" w:eastAsia="Times New Roman" w:hAnsi="Times New Roman" w:cs="Times New Roman"/>
          <w:color w:val="000000"/>
        </w:rPr>
        <w:t xml:space="preserve"> C, Gori M, </w:t>
      </w:r>
      <w:proofErr w:type="spellStart"/>
      <w:r>
        <w:rPr>
          <w:rFonts w:ascii="Times New Roman" w:eastAsia="Times New Roman" w:hAnsi="Times New Roman" w:cs="Times New Roman"/>
          <w:color w:val="000000"/>
        </w:rPr>
        <w:t>Cocchi</w:t>
      </w:r>
      <w:proofErr w:type="spellEnd"/>
      <w:r>
        <w:rPr>
          <w:rFonts w:ascii="Times New Roman" w:eastAsia="Times New Roman" w:hAnsi="Times New Roman" w:cs="Times New Roman"/>
          <w:color w:val="000000"/>
        </w:rPr>
        <w:t xml:space="preserve"> E, Ernst MO. Spatial recalibration in cataract-treated individuals. </w:t>
      </w:r>
      <w:r>
        <w:rPr>
          <w:rFonts w:ascii="Times New Roman" w:eastAsia="Times New Roman" w:hAnsi="Times New Roman" w:cs="Times New Roman"/>
          <w:i/>
          <w:color w:val="000000"/>
        </w:rPr>
        <w:t>Journal of Vision</w:t>
      </w:r>
      <w:r>
        <w:rPr>
          <w:rFonts w:ascii="Times New Roman" w:eastAsia="Times New Roman" w:hAnsi="Times New Roman" w:cs="Times New Roman"/>
          <w:color w:val="000000"/>
        </w:rPr>
        <w:t>. 2020;20(11):1011-1011. doi:10.1167/jov.20.11.1011</w:t>
      </w:r>
    </w:p>
    <w:p w14:paraId="000000F7"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64. </w:t>
      </w:r>
      <w:r>
        <w:rPr>
          <w:rFonts w:ascii="Times New Roman" w:eastAsia="Times New Roman" w:hAnsi="Times New Roman" w:cs="Times New Roman"/>
          <w:color w:val="000000"/>
        </w:rPr>
        <w:tab/>
        <w:t xml:space="preserve">Morelli F, </w:t>
      </w:r>
      <w:proofErr w:type="spellStart"/>
      <w:r>
        <w:rPr>
          <w:rFonts w:ascii="Times New Roman" w:eastAsia="Times New Roman" w:hAnsi="Times New Roman" w:cs="Times New Roman"/>
          <w:color w:val="000000"/>
        </w:rPr>
        <w:t>Aprile</w:t>
      </w:r>
      <w:proofErr w:type="spellEnd"/>
      <w:r>
        <w:rPr>
          <w:rFonts w:ascii="Times New Roman" w:eastAsia="Times New Roman" w:hAnsi="Times New Roman" w:cs="Times New Roman"/>
          <w:color w:val="000000"/>
        </w:rPr>
        <w:t xml:space="preserve"> G, </w:t>
      </w:r>
      <w:proofErr w:type="spellStart"/>
      <w:r>
        <w:rPr>
          <w:rFonts w:ascii="Times New Roman" w:eastAsia="Times New Roman" w:hAnsi="Times New Roman" w:cs="Times New Roman"/>
          <w:color w:val="000000"/>
        </w:rPr>
        <w:t>Cappagli</w:t>
      </w:r>
      <w:proofErr w:type="spellEnd"/>
      <w:r>
        <w:rPr>
          <w:rFonts w:ascii="Times New Roman" w:eastAsia="Times New Roman" w:hAnsi="Times New Roman" w:cs="Times New Roman"/>
          <w:color w:val="000000"/>
        </w:rPr>
        <w:t xml:space="preserve"> G, </w:t>
      </w:r>
      <w:proofErr w:type="spellStart"/>
      <w:r>
        <w:rPr>
          <w:rFonts w:ascii="Times New Roman" w:eastAsia="Times New Roman" w:hAnsi="Times New Roman" w:cs="Times New Roman"/>
          <w:color w:val="000000"/>
        </w:rPr>
        <w:t>Luparia</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Decortes</w:t>
      </w:r>
      <w:proofErr w:type="spellEnd"/>
      <w:r>
        <w:rPr>
          <w:rFonts w:ascii="Times New Roman" w:eastAsia="Times New Roman" w:hAnsi="Times New Roman" w:cs="Times New Roman"/>
          <w:color w:val="000000"/>
        </w:rPr>
        <w:t xml:space="preserve"> F, Gori M, </w:t>
      </w:r>
      <w:proofErr w:type="spellStart"/>
      <w:r>
        <w:rPr>
          <w:rFonts w:ascii="Times New Roman" w:eastAsia="Times New Roman" w:hAnsi="Times New Roman" w:cs="Times New Roman"/>
          <w:color w:val="000000"/>
        </w:rPr>
        <w:t>Si</w:t>
      </w:r>
      <w:r>
        <w:rPr>
          <w:rFonts w:ascii="Times New Roman" w:eastAsia="Times New Roman" w:hAnsi="Times New Roman" w:cs="Times New Roman"/>
          <w:color w:val="000000"/>
        </w:rPr>
        <w:t>gnorini</w:t>
      </w:r>
      <w:proofErr w:type="spellEnd"/>
      <w:r>
        <w:rPr>
          <w:rFonts w:ascii="Times New Roman" w:eastAsia="Times New Roman" w:hAnsi="Times New Roman" w:cs="Times New Roman"/>
          <w:color w:val="000000"/>
        </w:rPr>
        <w:t xml:space="preserve"> S. A Multidimensional, Multisensory and Comprehensive Rehabilitation Intervention to Improve Spatial Functioning in the Visually Impaired Child: A Community Case Study. </w:t>
      </w:r>
      <w:r>
        <w:rPr>
          <w:rFonts w:ascii="Times New Roman" w:eastAsia="Times New Roman" w:hAnsi="Times New Roman" w:cs="Times New Roman"/>
          <w:i/>
          <w:color w:val="000000"/>
        </w:rPr>
        <w:t xml:space="preserve">Front </w:t>
      </w:r>
      <w:proofErr w:type="spellStart"/>
      <w:r>
        <w:rPr>
          <w:rFonts w:ascii="Times New Roman" w:eastAsia="Times New Roman" w:hAnsi="Times New Roman" w:cs="Times New Roman"/>
          <w:i/>
          <w:color w:val="000000"/>
        </w:rPr>
        <w:t>Neurosci</w:t>
      </w:r>
      <w:proofErr w:type="spellEnd"/>
      <w:r>
        <w:rPr>
          <w:rFonts w:ascii="Times New Roman" w:eastAsia="Times New Roman" w:hAnsi="Times New Roman" w:cs="Times New Roman"/>
          <w:color w:val="000000"/>
        </w:rPr>
        <w:t>. 2020;14. doi:10.3389/fnins.2020.00768</w:t>
      </w:r>
    </w:p>
    <w:p w14:paraId="000000F8"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65.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Ossmy</w:t>
      </w:r>
      <w:proofErr w:type="spellEnd"/>
      <w:r>
        <w:rPr>
          <w:rFonts w:ascii="Times New Roman" w:eastAsia="Times New Roman" w:hAnsi="Times New Roman" w:cs="Times New Roman"/>
          <w:color w:val="000000"/>
        </w:rPr>
        <w:t xml:space="preserve"> O, </w:t>
      </w:r>
      <w:proofErr w:type="spellStart"/>
      <w:r>
        <w:rPr>
          <w:rFonts w:ascii="Times New Roman" w:eastAsia="Times New Roman" w:hAnsi="Times New Roman" w:cs="Times New Roman"/>
          <w:color w:val="000000"/>
        </w:rPr>
        <w:t>Mansano</w:t>
      </w:r>
      <w:proofErr w:type="spellEnd"/>
      <w:r>
        <w:rPr>
          <w:rFonts w:ascii="Times New Roman" w:eastAsia="Times New Roman" w:hAnsi="Times New Roman" w:cs="Times New Roman"/>
          <w:color w:val="000000"/>
        </w:rPr>
        <w:t xml:space="preserve"> L, </w:t>
      </w:r>
      <w:r>
        <w:rPr>
          <w:rFonts w:ascii="Times New Roman" w:eastAsia="Times New Roman" w:hAnsi="Times New Roman" w:cs="Times New Roman"/>
          <w:color w:val="000000"/>
        </w:rPr>
        <w:t xml:space="preserve">Frenkel-Toledo S, Kagan E, </w:t>
      </w:r>
      <w:proofErr w:type="spellStart"/>
      <w:r>
        <w:rPr>
          <w:rFonts w:ascii="Times New Roman" w:eastAsia="Times New Roman" w:hAnsi="Times New Roman" w:cs="Times New Roman"/>
          <w:color w:val="000000"/>
        </w:rPr>
        <w:t>Koren</w:t>
      </w:r>
      <w:proofErr w:type="spellEnd"/>
      <w:r>
        <w:rPr>
          <w:rFonts w:ascii="Times New Roman" w:eastAsia="Times New Roman" w:hAnsi="Times New Roman" w:cs="Times New Roman"/>
          <w:color w:val="000000"/>
        </w:rPr>
        <w:t xml:space="preserve"> S, </w:t>
      </w:r>
      <w:proofErr w:type="spellStart"/>
      <w:r>
        <w:rPr>
          <w:rFonts w:ascii="Times New Roman" w:eastAsia="Times New Roman" w:hAnsi="Times New Roman" w:cs="Times New Roman"/>
          <w:color w:val="000000"/>
        </w:rPr>
        <w:t>Gilron</w:t>
      </w:r>
      <w:proofErr w:type="spellEnd"/>
      <w:r>
        <w:rPr>
          <w:rFonts w:ascii="Times New Roman" w:eastAsia="Times New Roman" w:hAnsi="Times New Roman" w:cs="Times New Roman"/>
          <w:color w:val="000000"/>
        </w:rPr>
        <w:t xml:space="preserve"> R, Reznik D, </w:t>
      </w:r>
      <w:proofErr w:type="spellStart"/>
      <w:r>
        <w:rPr>
          <w:rFonts w:ascii="Times New Roman" w:eastAsia="Times New Roman" w:hAnsi="Times New Roman" w:cs="Times New Roman"/>
          <w:color w:val="000000"/>
        </w:rPr>
        <w:t>Soroker</w:t>
      </w:r>
      <w:proofErr w:type="spellEnd"/>
      <w:r>
        <w:rPr>
          <w:rFonts w:ascii="Times New Roman" w:eastAsia="Times New Roman" w:hAnsi="Times New Roman" w:cs="Times New Roman"/>
          <w:color w:val="000000"/>
        </w:rPr>
        <w:t xml:space="preserve"> N, </w:t>
      </w:r>
      <w:proofErr w:type="spellStart"/>
      <w:r>
        <w:rPr>
          <w:rFonts w:ascii="Times New Roman" w:eastAsia="Times New Roman" w:hAnsi="Times New Roman" w:cs="Times New Roman"/>
          <w:color w:val="000000"/>
        </w:rPr>
        <w:t>Mukamel</w:t>
      </w:r>
      <w:proofErr w:type="spellEnd"/>
      <w:r>
        <w:rPr>
          <w:rFonts w:ascii="Times New Roman" w:eastAsia="Times New Roman" w:hAnsi="Times New Roman" w:cs="Times New Roman"/>
          <w:color w:val="000000"/>
        </w:rPr>
        <w:t xml:space="preserve"> R. Motor learning in hemi-Parkinson using VR-manipulated sensory feedback. </w:t>
      </w:r>
      <w:r>
        <w:rPr>
          <w:rFonts w:ascii="Times New Roman" w:eastAsia="Times New Roman" w:hAnsi="Times New Roman" w:cs="Times New Roman"/>
          <w:i/>
          <w:color w:val="000000"/>
        </w:rPr>
        <w:t>Disability and Rehabilitation: Assistive Technology</w:t>
      </w:r>
      <w:r>
        <w:rPr>
          <w:rFonts w:ascii="Times New Roman" w:eastAsia="Times New Roman" w:hAnsi="Times New Roman" w:cs="Times New Roman"/>
          <w:color w:val="000000"/>
        </w:rPr>
        <w:t>. 2020;0(0):1-13. doi:10.1080/17483107.2020.1785561</w:t>
      </w:r>
    </w:p>
    <w:p w14:paraId="000000F9"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66.</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Buaron</w:t>
      </w:r>
      <w:proofErr w:type="spellEnd"/>
      <w:r>
        <w:rPr>
          <w:rFonts w:ascii="Times New Roman" w:eastAsia="Times New Roman" w:hAnsi="Times New Roman" w:cs="Times New Roman"/>
          <w:color w:val="000000"/>
        </w:rPr>
        <w:t xml:space="preserve"> B, Reznik D, </w:t>
      </w:r>
      <w:proofErr w:type="spellStart"/>
      <w:r>
        <w:rPr>
          <w:rFonts w:ascii="Times New Roman" w:eastAsia="Times New Roman" w:hAnsi="Times New Roman" w:cs="Times New Roman"/>
          <w:color w:val="000000"/>
        </w:rPr>
        <w:t>Gilron</w:t>
      </w:r>
      <w:proofErr w:type="spellEnd"/>
      <w:r>
        <w:rPr>
          <w:rFonts w:ascii="Times New Roman" w:eastAsia="Times New Roman" w:hAnsi="Times New Roman" w:cs="Times New Roman"/>
          <w:color w:val="000000"/>
        </w:rPr>
        <w:t xml:space="preserve"> R, </w:t>
      </w:r>
      <w:proofErr w:type="spellStart"/>
      <w:r>
        <w:rPr>
          <w:rFonts w:ascii="Times New Roman" w:eastAsia="Times New Roman" w:hAnsi="Times New Roman" w:cs="Times New Roman"/>
          <w:color w:val="000000"/>
        </w:rPr>
        <w:t>Mukamel</w:t>
      </w:r>
      <w:proofErr w:type="spellEnd"/>
      <w:r>
        <w:rPr>
          <w:rFonts w:ascii="Times New Roman" w:eastAsia="Times New Roman" w:hAnsi="Times New Roman" w:cs="Times New Roman"/>
          <w:color w:val="000000"/>
        </w:rPr>
        <w:t xml:space="preserve"> R. Voluntary Actions Modulate Perception and Neural Representation of Action-Consequences in a Hand-Dependent Manner. </w:t>
      </w:r>
      <w:proofErr w:type="spellStart"/>
      <w:r>
        <w:rPr>
          <w:rFonts w:ascii="Times New Roman" w:eastAsia="Times New Roman" w:hAnsi="Times New Roman" w:cs="Times New Roman"/>
          <w:i/>
          <w:color w:val="000000"/>
        </w:rPr>
        <w:t>Cereb</w:t>
      </w:r>
      <w:proofErr w:type="spellEnd"/>
      <w:r>
        <w:rPr>
          <w:rFonts w:ascii="Times New Roman" w:eastAsia="Times New Roman" w:hAnsi="Times New Roman" w:cs="Times New Roman"/>
          <w:i/>
          <w:color w:val="000000"/>
        </w:rPr>
        <w:t xml:space="preserve"> Cortex</w:t>
      </w:r>
      <w:r>
        <w:rPr>
          <w:rFonts w:ascii="Times New Roman" w:eastAsia="Times New Roman" w:hAnsi="Times New Roman" w:cs="Times New Roman"/>
          <w:color w:val="000000"/>
        </w:rPr>
        <w:t>. doi:10.1093/</w:t>
      </w:r>
      <w:proofErr w:type="spellStart"/>
      <w:r>
        <w:rPr>
          <w:rFonts w:ascii="Times New Roman" w:eastAsia="Times New Roman" w:hAnsi="Times New Roman" w:cs="Times New Roman"/>
          <w:color w:val="000000"/>
        </w:rPr>
        <w:t>cercor</w:t>
      </w:r>
      <w:proofErr w:type="spellEnd"/>
      <w:r>
        <w:rPr>
          <w:rFonts w:ascii="Times New Roman" w:eastAsia="Times New Roman" w:hAnsi="Times New Roman" w:cs="Times New Roman"/>
          <w:color w:val="000000"/>
        </w:rPr>
        <w:t>/bhaa156</w:t>
      </w:r>
    </w:p>
    <w:p w14:paraId="000000FA"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67.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Unell</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Eisenstat</w:t>
      </w:r>
      <w:proofErr w:type="spellEnd"/>
      <w:r>
        <w:rPr>
          <w:rFonts w:ascii="Times New Roman" w:eastAsia="Times New Roman" w:hAnsi="Times New Roman" w:cs="Times New Roman"/>
          <w:color w:val="000000"/>
        </w:rPr>
        <w:t xml:space="preserve"> ZM, Braun A, Gandhi A, Gilad-</w:t>
      </w:r>
      <w:proofErr w:type="spellStart"/>
      <w:r>
        <w:rPr>
          <w:rFonts w:ascii="Times New Roman" w:eastAsia="Times New Roman" w:hAnsi="Times New Roman" w:cs="Times New Roman"/>
          <w:color w:val="000000"/>
        </w:rPr>
        <w:t>Gutn</w:t>
      </w:r>
      <w:r>
        <w:rPr>
          <w:rFonts w:ascii="Times New Roman" w:eastAsia="Times New Roman" w:hAnsi="Times New Roman" w:cs="Times New Roman"/>
          <w:color w:val="000000"/>
        </w:rPr>
        <w:t>ick</w:t>
      </w:r>
      <w:proofErr w:type="spellEnd"/>
      <w:r>
        <w:rPr>
          <w:rFonts w:ascii="Times New Roman" w:eastAsia="Times New Roman" w:hAnsi="Times New Roman" w:cs="Times New Roman"/>
          <w:color w:val="000000"/>
        </w:rPr>
        <w:t xml:space="preserve"> S, Ben-Ami S, Sinha P. Influence of visual feedback persistence on visuo-motor skill improvement. </w:t>
      </w:r>
      <w:r>
        <w:rPr>
          <w:rFonts w:ascii="Times New Roman" w:eastAsia="Times New Roman" w:hAnsi="Times New Roman" w:cs="Times New Roman"/>
          <w:i/>
          <w:color w:val="000000"/>
        </w:rPr>
        <w:t>Sci Rep</w:t>
      </w:r>
      <w:r>
        <w:rPr>
          <w:rFonts w:ascii="Times New Roman" w:eastAsia="Times New Roman" w:hAnsi="Times New Roman" w:cs="Times New Roman"/>
          <w:color w:val="000000"/>
        </w:rPr>
        <w:t>. 2021;11(1):17347. doi:10.1038/s41598-021-96876-6</w:t>
      </w:r>
    </w:p>
    <w:p w14:paraId="000000FB"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68. </w:t>
      </w:r>
      <w:r>
        <w:rPr>
          <w:rFonts w:ascii="Times New Roman" w:eastAsia="Times New Roman" w:hAnsi="Times New Roman" w:cs="Times New Roman"/>
          <w:color w:val="000000"/>
        </w:rPr>
        <w:tab/>
        <w:t xml:space="preserve">Kalia A, Hopkins R, </w:t>
      </w:r>
      <w:proofErr w:type="spellStart"/>
      <w:r>
        <w:rPr>
          <w:rFonts w:ascii="Times New Roman" w:eastAsia="Times New Roman" w:hAnsi="Times New Roman" w:cs="Times New Roman"/>
          <w:color w:val="000000"/>
        </w:rPr>
        <w:t>Jin</w:t>
      </w:r>
      <w:proofErr w:type="spellEnd"/>
      <w:r>
        <w:rPr>
          <w:rFonts w:ascii="Times New Roman" w:eastAsia="Times New Roman" w:hAnsi="Times New Roman" w:cs="Times New Roman"/>
          <w:color w:val="000000"/>
        </w:rPr>
        <w:t xml:space="preserve"> D, </w:t>
      </w:r>
      <w:proofErr w:type="spellStart"/>
      <w:r>
        <w:rPr>
          <w:rFonts w:ascii="Times New Roman" w:eastAsia="Times New Roman" w:hAnsi="Times New Roman" w:cs="Times New Roman"/>
          <w:color w:val="000000"/>
        </w:rPr>
        <w:t>Yazzolino</w:t>
      </w:r>
      <w:proofErr w:type="spellEnd"/>
      <w:r>
        <w:rPr>
          <w:rFonts w:ascii="Times New Roman" w:eastAsia="Times New Roman" w:hAnsi="Times New Roman" w:cs="Times New Roman"/>
          <w:color w:val="000000"/>
        </w:rPr>
        <w:t xml:space="preserve"> L, Verma S, </w:t>
      </w:r>
      <w:proofErr w:type="spellStart"/>
      <w:r>
        <w:rPr>
          <w:rFonts w:ascii="Times New Roman" w:eastAsia="Times New Roman" w:hAnsi="Times New Roman" w:cs="Times New Roman"/>
          <w:color w:val="000000"/>
        </w:rPr>
        <w:t>Merabet</w:t>
      </w:r>
      <w:proofErr w:type="spellEnd"/>
      <w:r>
        <w:rPr>
          <w:rFonts w:ascii="Times New Roman" w:eastAsia="Times New Roman" w:hAnsi="Times New Roman" w:cs="Times New Roman"/>
          <w:color w:val="000000"/>
        </w:rPr>
        <w:t xml:space="preserve"> L, Phillips F, Sinha P. Perception</w:t>
      </w:r>
      <w:r>
        <w:rPr>
          <w:rFonts w:ascii="Times New Roman" w:eastAsia="Times New Roman" w:hAnsi="Times New Roman" w:cs="Times New Roman"/>
          <w:color w:val="000000"/>
        </w:rPr>
        <w:t xml:space="preserve"> of Tactile Graphics: </w:t>
      </w:r>
      <w:proofErr w:type="spellStart"/>
      <w:r>
        <w:rPr>
          <w:rFonts w:ascii="Times New Roman" w:eastAsia="Times New Roman" w:hAnsi="Times New Roman" w:cs="Times New Roman"/>
          <w:color w:val="000000"/>
        </w:rPr>
        <w:t>Embossings</w:t>
      </w:r>
      <w:proofErr w:type="spellEnd"/>
      <w:r>
        <w:rPr>
          <w:rFonts w:ascii="Times New Roman" w:eastAsia="Times New Roman" w:hAnsi="Times New Roman" w:cs="Times New Roman"/>
          <w:color w:val="000000"/>
        </w:rPr>
        <w:t xml:space="preserve"> Versus Cutouts. </w:t>
      </w:r>
      <w:r>
        <w:rPr>
          <w:rFonts w:ascii="Times New Roman" w:eastAsia="Times New Roman" w:hAnsi="Times New Roman" w:cs="Times New Roman"/>
          <w:i/>
          <w:color w:val="000000"/>
        </w:rPr>
        <w:t>Multisensory Research</w:t>
      </w:r>
      <w:r>
        <w:rPr>
          <w:rFonts w:ascii="Times New Roman" w:eastAsia="Times New Roman" w:hAnsi="Times New Roman" w:cs="Times New Roman"/>
          <w:color w:val="000000"/>
        </w:rPr>
        <w:t>. 2014;27(2):111-125. doi:10.1163/22134808-00002450</w:t>
      </w:r>
    </w:p>
    <w:p w14:paraId="000000FC"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69.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Buaron</w:t>
      </w:r>
      <w:proofErr w:type="spellEnd"/>
      <w:r>
        <w:rPr>
          <w:rFonts w:ascii="Times New Roman" w:eastAsia="Times New Roman" w:hAnsi="Times New Roman" w:cs="Times New Roman"/>
          <w:color w:val="000000"/>
        </w:rPr>
        <w:t xml:space="preserve"> B, Reznik D, </w:t>
      </w:r>
      <w:proofErr w:type="spellStart"/>
      <w:r>
        <w:rPr>
          <w:rFonts w:ascii="Times New Roman" w:eastAsia="Times New Roman" w:hAnsi="Times New Roman" w:cs="Times New Roman"/>
          <w:color w:val="000000"/>
        </w:rPr>
        <w:t>Gilron</w:t>
      </w:r>
      <w:proofErr w:type="spellEnd"/>
      <w:r>
        <w:rPr>
          <w:rFonts w:ascii="Times New Roman" w:eastAsia="Times New Roman" w:hAnsi="Times New Roman" w:cs="Times New Roman"/>
          <w:color w:val="000000"/>
        </w:rPr>
        <w:t xml:space="preserve"> R, </w:t>
      </w:r>
      <w:proofErr w:type="spellStart"/>
      <w:r>
        <w:rPr>
          <w:rFonts w:ascii="Times New Roman" w:eastAsia="Times New Roman" w:hAnsi="Times New Roman" w:cs="Times New Roman"/>
          <w:color w:val="000000"/>
        </w:rPr>
        <w:t>Mukamel</w:t>
      </w:r>
      <w:proofErr w:type="spellEnd"/>
      <w:r>
        <w:rPr>
          <w:rFonts w:ascii="Times New Roman" w:eastAsia="Times New Roman" w:hAnsi="Times New Roman" w:cs="Times New Roman"/>
          <w:color w:val="000000"/>
        </w:rPr>
        <w:t xml:space="preserve"> R. Lateralized modulation of self-generated visual stimuli. </w:t>
      </w:r>
      <w:r>
        <w:rPr>
          <w:rFonts w:ascii="Times New Roman" w:eastAsia="Times New Roman" w:hAnsi="Times New Roman" w:cs="Times New Roman"/>
          <w:i/>
          <w:color w:val="000000"/>
        </w:rPr>
        <w:t>Journal of Vision</w:t>
      </w:r>
      <w:r>
        <w:rPr>
          <w:rFonts w:ascii="Times New Roman" w:eastAsia="Times New Roman" w:hAnsi="Times New Roman" w:cs="Times New Roman"/>
          <w:color w:val="000000"/>
        </w:rPr>
        <w:t>. 2018;18(10):</w:t>
      </w:r>
      <w:r>
        <w:rPr>
          <w:rFonts w:ascii="Times New Roman" w:eastAsia="Times New Roman" w:hAnsi="Times New Roman" w:cs="Times New Roman"/>
          <w:color w:val="000000"/>
        </w:rPr>
        <w:t>424-424. doi:10.1167/18.10.424</w:t>
      </w:r>
    </w:p>
    <w:p w14:paraId="000000FD"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70. </w:t>
      </w:r>
      <w:r>
        <w:rPr>
          <w:rFonts w:ascii="Times New Roman" w:eastAsia="Times New Roman" w:hAnsi="Times New Roman" w:cs="Times New Roman"/>
          <w:color w:val="000000"/>
        </w:rPr>
        <w:tab/>
        <w:t xml:space="preserve">Singh AK, Phillips F, </w:t>
      </w:r>
      <w:proofErr w:type="spellStart"/>
      <w:r>
        <w:rPr>
          <w:rFonts w:ascii="Times New Roman" w:eastAsia="Times New Roman" w:hAnsi="Times New Roman" w:cs="Times New Roman"/>
          <w:color w:val="000000"/>
        </w:rPr>
        <w:t>Merabet</w:t>
      </w:r>
      <w:proofErr w:type="spellEnd"/>
      <w:r>
        <w:rPr>
          <w:rFonts w:ascii="Times New Roman" w:eastAsia="Times New Roman" w:hAnsi="Times New Roman" w:cs="Times New Roman"/>
          <w:color w:val="000000"/>
        </w:rPr>
        <w:t xml:space="preserve"> LB, Sinha P. Why does the cortex reorganize after sensory loss? </w:t>
      </w:r>
      <w:r>
        <w:rPr>
          <w:rFonts w:ascii="Times New Roman" w:eastAsia="Times New Roman" w:hAnsi="Times New Roman" w:cs="Times New Roman"/>
          <w:i/>
          <w:color w:val="000000"/>
        </w:rPr>
        <w:t xml:space="preserve">Trends </w:t>
      </w:r>
      <w:proofErr w:type="spellStart"/>
      <w:r>
        <w:rPr>
          <w:rFonts w:ascii="Times New Roman" w:eastAsia="Times New Roman" w:hAnsi="Times New Roman" w:cs="Times New Roman"/>
          <w:i/>
          <w:color w:val="000000"/>
        </w:rPr>
        <w:t>Cogn</w:t>
      </w:r>
      <w:proofErr w:type="spellEnd"/>
      <w:r>
        <w:rPr>
          <w:rFonts w:ascii="Times New Roman" w:eastAsia="Times New Roman" w:hAnsi="Times New Roman" w:cs="Times New Roman"/>
          <w:i/>
          <w:color w:val="000000"/>
        </w:rPr>
        <w:t xml:space="preserve"> Sci</w:t>
      </w:r>
      <w:r>
        <w:rPr>
          <w:rFonts w:ascii="Times New Roman" w:eastAsia="Times New Roman" w:hAnsi="Times New Roman" w:cs="Times New Roman"/>
          <w:color w:val="000000"/>
        </w:rPr>
        <w:t xml:space="preserve">. 2018;22(7):569-582. </w:t>
      </w:r>
      <w:proofErr w:type="gramStart"/>
      <w:r>
        <w:rPr>
          <w:rFonts w:ascii="Times New Roman" w:eastAsia="Times New Roman" w:hAnsi="Times New Roman" w:cs="Times New Roman"/>
          <w:color w:val="000000"/>
        </w:rPr>
        <w:t>doi:10.1016/j.tics</w:t>
      </w:r>
      <w:proofErr w:type="gramEnd"/>
      <w:r>
        <w:rPr>
          <w:rFonts w:ascii="Times New Roman" w:eastAsia="Times New Roman" w:hAnsi="Times New Roman" w:cs="Times New Roman"/>
          <w:color w:val="000000"/>
        </w:rPr>
        <w:t>.2018.04.004</w:t>
      </w:r>
    </w:p>
    <w:p w14:paraId="000000FE" w14:textId="77777777" w:rsidR="00EE5CFF" w:rsidRDefault="00281F89">
      <w:pPr>
        <w:pBdr>
          <w:top w:val="nil"/>
          <w:left w:val="nil"/>
          <w:bottom w:val="nil"/>
          <w:right w:val="nil"/>
          <w:between w:val="nil"/>
        </w:pBdr>
        <w:tabs>
          <w:tab w:val="left" w:pos="504"/>
        </w:tabs>
        <w:spacing w:after="240" w:line="240" w:lineRule="auto"/>
        <w:ind w:left="504" w:hanging="504"/>
        <w:rPr>
          <w:rFonts w:ascii="Times New Roman" w:eastAsia="Times New Roman" w:hAnsi="Times New Roman" w:cs="Times New Roman"/>
          <w:color w:val="000000"/>
        </w:rPr>
      </w:pPr>
      <w:r>
        <w:rPr>
          <w:rFonts w:ascii="Times New Roman" w:eastAsia="Times New Roman" w:hAnsi="Times New Roman" w:cs="Times New Roman"/>
          <w:color w:val="000000"/>
        </w:rPr>
        <w:t xml:space="preserve">71. </w:t>
      </w:r>
      <w:r>
        <w:rPr>
          <w:rFonts w:ascii="Times New Roman" w:eastAsia="Times New Roman" w:hAnsi="Times New Roman" w:cs="Times New Roman"/>
          <w:color w:val="000000"/>
        </w:rPr>
        <w:tab/>
      </w:r>
      <w:proofErr w:type="spellStart"/>
      <w:r>
        <w:rPr>
          <w:rFonts w:ascii="Times New Roman" w:eastAsia="Times New Roman" w:hAnsi="Times New Roman" w:cs="Times New Roman"/>
          <w:color w:val="000000"/>
        </w:rPr>
        <w:t>Unell</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Eisenstat</w:t>
      </w:r>
      <w:proofErr w:type="spellEnd"/>
      <w:r>
        <w:rPr>
          <w:rFonts w:ascii="Times New Roman" w:eastAsia="Times New Roman" w:hAnsi="Times New Roman" w:cs="Times New Roman"/>
          <w:color w:val="000000"/>
        </w:rPr>
        <w:t xml:space="preserve"> ZM, Braun A, Gandhi A, Gilad-</w:t>
      </w:r>
      <w:proofErr w:type="spellStart"/>
      <w:r>
        <w:rPr>
          <w:rFonts w:ascii="Times New Roman" w:eastAsia="Times New Roman" w:hAnsi="Times New Roman" w:cs="Times New Roman"/>
          <w:color w:val="000000"/>
        </w:rPr>
        <w:t>Gutni</w:t>
      </w:r>
      <w:r>
        <w:rPr>
          <w:rFonts w:ascii="Times New Roman" w:eastAsia="Times New Roman" w:hAnsi="Times New Roman" w:cs="Times New Roman"/>
          <w:color w:val="000000"/>
        </w:rPr>
        <w:t>ck</w:t>
      </w:r>
      <w:proofErr w:type="spellEnd"/>
      <w:r>
        <w:rPr>
          <w:rFonts w:ascii="Times New Roman" w:eastAsia="Times New Roman" w:hAnsi="Times New Roman" w:cs="Times New Roman"/>
          <w:color w:val="000000"/>
        </w:rPr>
        <w:t xml:space="preserve"> S, Ben-Ami S, Sinha P. Influence of visual feedback persistence on visuo-motor skill improvement. </w:t>
      </w:r>
      <w:proofErr w:type="spellStart"/>
      <w:r>
        <w:rPr>
          <w:rFonts w:ascii="Times New Roman" w:eastAsia="Times New Roman" w:hAnsi="Times New Roman" w:cs="Times New Roman"/>
          <w:i/>
          <w:color w:val="000000"/>
        </w:rPr>
        <w:t>bioRxiv</w:t>
      </w:r>
      <w:proofErr w:type="spellEnd"/>
      <w:r>
        <w:rPr>
          <w:rFonts w:ascii="Times New Roman" w:eastAsia="Times New Roman" w:hAnsi="Times New Roman" w:cs="Times New Roman"/>
          <w:color w:val="000000"/>
        </w:rPr>
        <w:t>. Published online January 27, 2021:2021.01.26.428288. doi:10.1101/2021.01.26.428288</w:t>
      </w:r>
    </w:p>
    <w:p w14:paraId="000000FF" w14:textId="77777777" w:rsidR="00EE5CFF" w:rsidRDefault="00EE5CFF">
      <w:pPr>
        <w:spacing w:line="360" w:lineRule="auto"/>
        <w:jc w:val="both"/>
        <w:rPr>
          <w:rFonts w:ascii="Times New Roman" w:eastAsia="Times New Roman" w:hAnsi="Times New Roman" w:cs="Times New Roman"/>
          <w:sz w:val="24"/>
          <w:szCs w:val="24"/>
        </w:rPr>
      </w:pPr>
    </w:p>
    <w:sectPr w:rsidR="00EE5CFF">
      <w:headerReference w:type="default" r:id="rId25"/>
      <w:pgSz w:w="11906" w:h="16838"/>
      <w:pgMar w:top="1134" w:right="1134" w:bottom="1134" w:left="1134"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שלומית בן עמי" w:date="2021-10-26T12:57:00Z" w:initials="">
    <w:p w14:paraId="0000010E"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Abstract </w:t>
      </w:r>
    </w:p>
    <w:p w14:paraId="0000010F" w14:textId="77777777" w:rsidR="00EE5CFF" w:rsidRDefault="00EE5CFF">
      <w:pPr>
        <w:widowControl w:val="0"/>
        <w:pBdr>
          <w:top w:val="nil"/>
          <w:left w:val="nil"/>
          <w:bottom w:val="nil"/>
          <w:right w:val="nil"/>
          <w:between w:val="nil"/>
        </w:pBdr>
        <w:spacing w:after="0" w:line="240" w:lineRule="auto"/>
        <w:rPr>
          <w:rFonts w:ascii="Arial" w:eastAsia="Arial" w:hAnsi="Arial" w:cs="Arial"/>
          <w:color w:val="000000"/>
        </w:rPr>
      </w:pPr>
    </w:p>
    <w:p w14:paraId="00000110"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Guidelines: </w:t>
      </w:r>
    </w:p>
    <w:p w14:paraId="00000111"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 abstract of the proposed research of 250 words or less is required. If a grant is awarded, the abstract may be sent to science information exchange centers</w:t>
      </w:r>
      <w:r>
        <w:rPr>
          <w:rFonts w:ascii="Arial" w:eastAsia="Arial" w:hAnsi="Arial" w:cs="Arial"/>
          <w:color w:val="000000"/>
        </w:rPr>
        <w:t xml:space="preserve"> and become available to the public. The abstract should be informative to scientists in the same or related fields. A statement of the project's potential contribution to the research done in that field should be included.</w:t>
      </w:r>
    </w:p>
  </w:comment>
  <w:comment w:id="2" w:author="שלומית בן עמי" w:date="2021-11-10T14:53:00Z" w:initials="">
    <w:p w14:paraId="0000012E"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Corollary discharge across the animal kingdom</w:t>
      </w:r>
    </w:p>
    <w:p w14:paraId="0000012F"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Trinity B. Crapse &amp; </w:t>
      </w:r>
    </w:p>
    <w:p w14:paraId="00000130"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Marc A. Sommer </w:t>
      </w:r>
    </w:p>
  </w:comment>
  <w:comment w:id="3" w:author="Shlomit Ben-Ami" w:date="2021-11-02T01:17:00Z" w:initials="">
    <w:p w14:paraId="00000131"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Research plan (15 pages) starts here.</w:t>
      </w:r>
    </w:p>
    <w:p w14:paraId="00000132" w14:textId="77777777" w:rsidR="00EE5CFF" w:rsidRDefault="00EE5CFF">
      <w:pPr>
        <w:widowControl w:val="0"/>
        <w:pBdr>
          <w:top w:val="nil"/>
          <w:left w:val="nil"/>
          <w:bottom w:val="nil"/>
          <w:right w:val="nil"/>
          <w:between w:val="nil"/>
        </w:pBdr>
        <w:spacing w:after="0" w:line="240" w:lineRule="auto"/>
        <w:rPr>
          <w:rFonts w:ascii="Arial" w:eastAsia="Arial" w:hAnsi="Arial" w:cs="Arial"/>
          <w:color w:val="000000"/>
        </w:rPr>
      </w:pPr>
    </w:p>
    <w:p w14:paraId="00000133"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Required information: </w:t>
      </w:r>
    </w:p>
    <w:p w14:paraId="00000134"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1. A brief description of the subject and the scientific and technological background; </w:t>
      </w:r>
    </w:p>
    <w:p w14:paraId="00000135"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2. Objectives and significance of the research; </w:t>
      </w:r>
    </w:p>
    <w:p w14:paraId="00000136"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3. Comprehensive description of the methodology and plan of operation, including the respective roles of the Israeli and American principal investigators; </w:t>
      </w:r>
    </w:p>
    <w:p w14:paraId="00000137"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4. Risk analysis and alternative paths that will be followed if the suggested research plan fails (o</w:t>
      </w:r>
      <w:r>
        <w:rPr>
          <w:rFonts w:ascii="Arial" w:eastAsia="Arial" w:hAnsi="Arial" w:cs="Arial"/>
          <w:color w:val="000000"/>
        </w:rPr>
        <w:t xml:space="preserve">nly in those fields in which it is relevant); </w:t>
      </w:r>
    </w:p>
    <w:p w14:paraId="00000138"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5. An account of available U.S. and Israeli resources, including all personnel and equipment relevant to the research;</w:t>
      </w:r>
    </w:p>
  </w:comment>
  <w:comment w:id="4" w:author="שלומית בן עמי" w:date="2021-11-10T18:34:00Z" w:initials="">
    <w:p w14:paraId="00000125"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The motor-oriented</w:t>
      </w:r>
    </w:p>
    <w:p w14:paraId="00000126"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approach supports the idea that body movements </w:t>
      </w:r>
      <w:r>
        <w:rPr>
          <w:rFonts w:ascii="Arial" w:eastAsia="Arial" w:hAnsi="Arial" w:cs="Arial"/>
          <w:color w:val="000000"/>
        </w:rPr>
        <w:t>have an essential role in spatial cognition, which</w:t>
      </w:r>
    </w:p>
    <w:p w14:paraId="00000127"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assumes that spatial relationships are coded by body movement in the space (Paillard, 1991). In 1911,</w:t>
      </w:r>
    </w:p>
    <w:p w14:paraId="00000128"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Head and Holmes (Head, 1911) suggested that the nature of body schema is not only sensory-motor</w:t>
      </w:r>
    </w:p>
    <w:p w14:paraId="00000129"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but als</w:t>
      </w:r>
      <w:r>
        <w:rPr>
          <w:rFonts w:ascii="Arial" w:eastAsia="Arial" w:hAnsi="Arial" w:cs="Arial"/>
          <w:color w:val="000000"/>
        </w:rPr>
        <w:t>o “action-oriented”. Action execution, intrinsic to the body function, can modulate the spatial</w:t>
      </w:r>
    </w:p>
    <w:p w14:paraId="0000012A"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extension of our body concerning the external world. (Gallese &amp; Sinigaglia, 2010).</w:t>
      </w:r>
    </w:p>
  </w:comment>
  <w:comment w:id="5" w:author="שלומית בן עמי" w:date="2021-10-26T13:00:00Z" w:initials="">
    <w:p w14:paraId="00000103"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Add drawing studies here? Because we don’t really address them in the background, and I think it is missing.</w:t>
      </w:r>
    </w:p>
    <w:p w14:paraId="00000104" w14:textId="77777777" w:rsidR="00EE5CFF" w:rsidRDefault="00EE5CFF">
      <w:pPr>
        <w:widowControl w:val="0"/>
        <w:pBdr>
          <w:top w:val="nil"/>
          <w:left w:val="nil"/>
          <w:bottom w:val="nil"/>
          <w:right w:val="nil"/>
          <w:between w:val="nil"/>
        </w:pBdr>
        <w:spacing w:after="0" w:line="240" w:lineRule="auto"/>
        <w:rPr>
          <w:rFonts w:ascii="Arial" w:eastAsia="Arial" w:hAnsi="Arial" w:cs="Arial"/>
          <w:color w:val="000000"/>
        </w:rPr>
      </w:pPr>
    </w:p>
    <w:p w14:paraId="00000105"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Will it be too much to add here:</w:t>
      </w:r>
    </w:p>
    <w:p w14:paraId="00000106"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Studies examining the effect of drawing on visual recognition have found that… And then return to describe findin</w:t>
      </w:r>
      <w:r>
        <w:rPr>
          <w:rFonts w:ascii="Arial" w:eastAsia="Arial" w:hAnsi="Arial" w:cs="Arial"/>
          <w:color w:val="000000"/>
        </w:rPr>
        <w:t>gs from handwriting, which are more directly relevant to our paradigm?</w:t>
      </w:r>
    </w:p>
  </w:comment>
  <w:comment w:id="6" w:author="Batel Buaron" w:date="2021-11-08T09:53:00Z" w:initials="">
    <w:p w14:paraId="00000102"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drawing?</w:t>
      </w:r>
    </w:p>
  </w:comment>
  <w:comment w:id="10" w:author="Batel Buaron" w:date="2021-11-08T10:39:00Z" w:initials="">
    <w:p w14:paraId="0000010B"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maybe move all main analyses before the trace analysis</w:t>
      </w:r>
    </w:p>
  </w:comment>
  <w:comment w:id="11" w:author="Batel Buaron" w:date="2021-11-08T10:49:00Z" w:initials="">
    <w:p w14:paraId="00000112"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so to conclude the analysis we w</w:t>
      </w:r>
      <w:r>
        <w:rPr>
          <w:rFonts w:ascii="Arial" w:eastAsia="Arial" w:hAnsi="Arial" w:cs="Arial"/>
          <w:color w:val="000000"/>
        </w:rPr>
        <w:t>ant to do here is a 2X2 anova with hand (right / left) and training condition (visumotor / dynamic) as between subjects factors?</w:t>
      </w:r>
    </w:p>
  </w:comment>
  <w:comment w:id="12" w:author="Batel Buaron" w:date="2021-11-08T10:53:00Z" w:initials="">
    <w:p w14:paraId="0000010C"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think this analysis should be separate (analysis 3, and what we have now as analysis3 will be analysis4), its too close to the previous one in concept its easy to miss we do</w:t>
      </w:r>
      <w:r>
        <w:rPr>
          <w:rFonts w:ascii="Arial" w:eastAsia="Arial" w:hAnsi="Arial" w:cs="Arial"/>
          <w:color w:val="000000"/>
        </w:rPr>
        <w:t>nt mean the same analysis again.</w:t>
      </w:r>
    </w:p>
  </w:comment>
  <w:comment w:id="13" w:author="Batel Buaron" w:date="2021-11-08T10:56:00Z" w:initials="">
    <w:p w14:paraId="00000107"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is not clear, if we want to use this data we need to explain more what was this pilot and why was it done this way since its not one of the experimental conditions</w:t>
      </w:r>
    </w:p>
  </w:comment>
  <w:comment w:id="18" w:author="שלומית בן עמי" w:date="2021-10-27T18:53:00Z" w:initials="">
    <w:p w14:paraId="00000121"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Cooperation should involve joint planning of research and evaluation of results, and may take the form of: </w:t>
      </w:r>
    </w:p>
    <w:p w14:paraId="00000122"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Joint research activities where interdependent projects of a single program are conducted in different laboratories a</w:t>
      </w:r>
      <w:r>
        <w:rPr>
          <w:rFonts w:ascii="Arial" w:eastAsia="Arial" w:hAnsi="Arial" w:cs="Arial"/>
          <w:color w:val="000000"/>
        </w:rPr>
        <w:t xml:space="preserve">nd may involve shared funding or different sources of funding. </w:t>
      </w:r>
    </w:p>
    <w:p w14:paraId="00000123"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Provision of research facilities, materials, equipment and/or services to cooperating scientists. </w:t>
      </w:r>
    </w:p>
    <w:p w14:paraId="00000124"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Exchange of personnel.</w:t>
      </w:r>
    </w:p>
  </w:comment>
  <w:comment w:id="19" w:author="Shlomit Ben-Ami" w:date="2021-11-02T01:15:00Z" w:initials="">
    <w:p w14:paraId="00000139"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Flip and Pawan - Are there more references for joint publications</w:t>
      </w:r>
    </w:p>
  </w:comment>
  <w:comment w:id="20" w:author="Shlomit Ben-Ami" w:date="2021-11-07T10:43:00Z" w:initials="">
    <w:p w14:paraId="0000013A"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@psinha321@gmail.com</w:t>
      </w:r>
    </w:p>
  </w:comment>
  <w:comment w:id="23" w:author="Shlomit Ben-Ami" w:date="2021-11-01T17:02:00Z" w:initials="">
    <w:p w14:paraId="0000012B"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Short Abstract in Lay Terms </w:t>
      </w:r>
    </w:p>
    <w:p w14:paraId="0000012C"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Please upload a short abstract with the title of</w:t>
      </w:r>
      <w:r>
        <w:rPr>
          <w:rFonts w:ascii="Arial" w:eastAsia="Arial" w:hAnsi="Arial" w:cs="Arial"/>
          <w:color w:val="000000"/>
        </w:rPr>
        <w:t xml:space="preserve"> the project in lay terms, the names and affiliations of the PIs, application number, and a short description of the project, also in lay terms. Be sure to include the reasoning behind the proposed research, its significance and its impact, if successful, </w:t>
      </w:r>
      <w:r>
        <w:rPr>
          <w:rFonts w:ascii="Arial" w:eastAsia="Arial" w:hAnsi="Arial" w:cs="Arial"/>
          <w:color w:val="000000"/>
        </w:rPr>
        <w:t xml:space="preserve">on humanity, the environment, or on the scientific field. This abstract must be written in a way that non-experts will understand the main facts. </w:t>
      </w:r>
    </w:p>
    <w:p w14:paraId="0000012D"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This abstract will be used by the BSF only if a grant is awarded. It will be uploaded to our website and may </w:t>
      </w:r>
      <w:r>
        <w:rPr>
          <w:rFonts w:ascii="Arial" w:eastAsia="Arial" w:hAnsi="Arial" w:cs="Arial"/>
          <w:color w:val="000000"/>
        </w:rPr>
        <w:t>be used for other public relations purposes. Please note that it will not be sent to reviewers or science advisors.</w:t>
      </w:r>
    </w:p>
  </w:comment>
  <w:comment w:id="24" w:author="Shlomit Ben-Ami" w:date="2021-11-02T01:17:00Z" w:initials="">
    <w:p w14:paraId="00000113"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List of Potential Reviewers </w:t>
      </w:r>
    </w:p>
    <w:p w14:paraId="00000114" w14:textId="77777777" w:rsidR="00EE5CFF" w:rsidRDefault="00EE5CFF">
      <w:pPr>
        <w:widowControl w:val="0"/>
        <w:pBdr>
          <w:top w:val="nil"/>
          <w:left w:val="nil"/>
          <w:bottom w:val="nil"/>
          <w:right w:val="nil"/>
          <w:between w:val="nil"/>
        </w:pBdr>
        <w:spacing w:after="0" w:line="240" w:lineRule="auto"/>
        <w:rPr>
          <w:rFonts w:ascii="Arial" w:eastAsia="Arial" w:hAnsi="Arial" w:cs="Arial"/>
          <w:color w:val="000000"/>
        </w:rPr>
      </w:pPr>
    </w:p>
    <w:p w14:paraId="00000115"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 list of six potential reviewers is required. More are welcome, and may help to effectively proc</w:t>
      </w:r>
      <w:r>
        <w:rPr>
          <w:rFonts w:ascii="Arial" w:eastAsia="Arial" w:hAnsi="Arial" w:cs="Arial"/>
          <w:color w:val="000000"/>
        </w:rPr>
        <w:t xml:space="preserve">ess your application. </w:t>
      </w:r>
    </w:p>
    <w:p w14:paraId="00000116"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Please note the following constraints:</w:t>
      </w:r>
    </w:p>
    <w:p w14:paraId="00000117"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No more than three reviewers from Israel (the remaining can be from any other country); </w:t>
      </w:r>
    </w:p>
    <w:p w14:paraId="00000118"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The following persons are not permitted to be part of the list: </w:t>
      </w:r>
    </w:p>
    <w:p w14:paraId="00000119"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1. Co-authors of any paper (with up</w:t>
      </w:r>
      <w:r>
        <w:rPr>
          <w:rFonts w:ascii="Arial" w:eastAsia="Arial" w:hAnsi="Arial" w:cs="Arial"/>
          <w:color w:val="000000"/>
        </w:rPr>
        <w:t xml:space="preserve"> to five authors) or research grant that any of the PIs have authored during the previous five years; 2. The thesis adviser, PhD advisor, post-doc host, or a former student of any of the PIs; </w:t>
      </w:r>
    </w:p>
    <w:p w14:paraId="0000011A"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3. A colleague from the same department as any of the PIs; incl</w:t>
      </w:r>
      <w:r>
        <w:rPr>
          <w:rFonts w:ascii="Arial" w:eastAsia="Arial" w:hAnsi="Arial" w:cs="Arial"/>
          <w:color w:val="000000"/>
        </w:rPr>
        <w:t xml:space="preserve">uding recent former colleagues from the institution where the PIs were employed during the last five years, or were recently visiting faculty members. </w:t>
      </w:r>
    </w:p>
    <w:p w14:paraId="0000011B"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4. Anyone who is acting as a consultant to, or is in any way connected with, the application being submi</w:t>
      </w:r>
      <w:r>
        <w:rPr>
          <w:rFonts w:ascii="Arial" w:eastAsia="Arial" w:hAnsi="Arial" w:cs="Arial"/>
          <w:color w:val="000000"/>
        </w:rPr>
        <w:t>tted.</w:t>
      </w:r>
    </w:p>
    <w:p w14:paraId="0000011C"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The information must include affiliation, email and area of specialty.</w:t>
      </w:r>
    </w:p>
  </w:comment>
  <w:comment w:id="25" w:author="Shlomit Ben-Ami" w:date="2021-11-08T13:50:00Z" w:initials="">
    <w:p w14:paraId="0000010A"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 tried last time to find relevant papers by them, but I couldn't so we didn;t </w:t>
      </w:r>
      <w:r>
        <w:rPr>
          <w:rFonts w:ascii="Arial" w:eastAsia="Arial" w:hAnsi="Arial" w:cs="Arial"/>
          <w:color w:val="000000"/>
        </w:rPr>
        <w:t>suggest them as reviewers</w:t>
      </w:r>
    </w:p>
  </w:comment>
  <w:comment w:id="27" w:author="שלומית בן עמי" w:date="2021-10-27T18:15:00Z" w:initials="">
    <w:p w14:paraId="0000011D"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Broader Impacts Statement </w:t>
      </w:r>
    </w:p>
    <w:p w14:paraId="0000011E" w14:textId="77777777" w:rsidR="00EE5CFF" w:rsidRDefault="00EE5CFF">
      <w:pPr>
        <w:widowControl w:val="0"/>
        <w:pBdr>
          <w:top w:val="nil"/>
          <w:left w:val="nil"/>
          <w:bottom w:val="nil"/>
          <w:right w:val="nil"/>
          <w:between w:val="nil"/>
        </w:pBdr>
        <w:spacing w:after="0" w:line="240" w:lineRule="auto"/>
        <w:rPr>
          <w:rFonts w:ascii="Arial" w:eastAsia="Arial" w:hAnsi="Arial" w:cs="Arial"/>
          <w:color w:val="000000"/>
        </w:rPr>
      </w:pPr>
    </w:p>
    <w:p w14:paraId="0000011F"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This file should include the words 'Broader Impacts Statement' in the heading. The following information should be included: the full title of the proposed application, which should be brief, meaningful and suitable for use in the general media; the applic</w:t>
      </w:r>
      <w:r>
        <w:rPr>
          <w:rFonts w:ascii="Arial" w:eastAsia="Arial" w:hAnsi="Arial" w:cs="Arial"/>
          <w:color w:val="000000"/>
        </w:rPr>
        <w:t xml:space="preserve">ation number supplied by the system; and the names and affiliations of the principal investigators. </w:t>
      </w:r>
    </w:p>
    <w:p w14:paraId="00000120" w14:textId="77777777" w:rsidR="00EE5CFF" w:rsidRDefault="00281F89">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 impact statement of about 250 words or less is required. Please address the broader impact and importance (social and/or economic and/or scientific valu</w:t>
      </w:r>
      <w:r>
        <w:rPr>
          <w:rFonts w:ascii="Arial" w:eastAsia="Arial" w:hAnsi="Arial" w:cs="Arial"/>
          <w:color w:val="000000"/>
        </w:rPr>
        <w:t>e) of the proposed research.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11" w15:done="0"/>
  <w15:commentEx w15:paraId="00000130" w15:done="0"/>
  <w15:commentEx w15:paraId="00000138" w15:done="0"/>
  <w15:commentEx w15:paraId="0000012A" w15:done="0"/>
  <w15:commentEx w15:paraId="00000106" w15:done="0"/>
  <w15:commentEx w15:paraId="00000102" w15:done="0"/>
  <w15:commentEx w15:paraId="0000010B" w15:done="0"/>
  <w15:commentEx w15:paraId="00000112" w15:done="0"/>
  <w15:commentEx w15:paraId="0000010C" w15:done="0"/>
  <w15:commentEx w15:paraId="00000107" w15:done="0"/>
  <w15:commentEx w15:paraId="00000124" w15:done="0"/>
  <w15:commentEx w15:paraId="00000139" w15:done="0"/>
  <w15:commentEx w15:paraId="0000013A" w15:paraIdParent="00000139" w15:done="0"/>
  <w15:commentEx w15:paraId="0000012D" w15:done="0"/>
  <w15:commentEx w15:paraId="0000011C" w15:done="0"/>
  <w15:commentEx w15:paraId="0000010A" w15:done="0"/>
  <w15:commentEx w15:paraId="000001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36301" w16cex:dateUtc="2021-10-26T09:57:00Z"/>
  <w16cex:commentExtensible w16cex:durableId="25B36300" w16cex:dateUtc="2021-11-10T12:53:00Z"/>
  <w16cex:commentExtensible w16cex:durableId="25B362FF" w16cex:dateUtc="2021-11-01T23:17:00Z"/>
  <w16cex:commentExtensible w16cex:durableId="25B362FE" w16cex:dateUtc="2021-11-10T16:34:00Z"/>
  <w16cex:commentExtensible w16cex:durableId="25B362FD" w16cex:dateUtc="2021-10-26T10:00:00Z"/>
  <w16cex:commentExtensible w16cex:durableId="25B362FC" w16cex:dateUtc="2021-11-08T07:53:00Z"/>
  <w16cex:commentExtensible w16cex:durableId="25B362F8" w16cex:dateUtc="2021-11-08T08:39:00Z"/>
  <w16cex:commentExtensible w16cex:durableId="25B362F7" w16cex:dateUtc="2021-11-08T08:49:00Z"/>
  <w16cex:commentExtensible w16cex:durableId="25B362F6" w16cex:dateUtc="2021-11-08T08:53:00Z"/>
  <w16cex:commentExtensible w16cex:durableId="25B362F5" w16cex:dateUtc="2021-11-08T08:56:00Z"/>
  <w16cex:commentExtensible w16cex:durableId="25B362F4" w16cex:dateUtc="2021-10-27T15:53:00Z"/>
  <w16cex:commentExtensible w16cex:durableId="25B362F3" w16cex:dateUtc="2021-11-01T23:15:00Z"/>
  <w16cex:commentExtensible w16cex:durableId="25B362F2" w16cex:dateUtc="2021-11-07T08:43:00Z"/>
  <w16cex:commentExtensible w16cex:durableId="25B362F1" w16cex:dateUtc="2021-11-01T15:02:00Z"/>
  <w16cex:commentExtensible w16cex:durableId="25B362F0" w16cex:dateUtc="2021-11-01T23:17:00Z"/>
  <w16cex:commentExtensible w16cex:durableId="25B362EF" w16cex:dateUtc="2021-11-08T11:50:00Z"/>
  <w16cex:commentExtensible w16cex:durableId="25B362EE" w16cex:dateUtc="2021-10-27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11" w16cid:durableId="25B36301"/>
  <w16cid:commentId w16cid:paraId="00000130" w16cid:durableId="25B36300"/>
  <w16cid:commentId w16cid:paraId="00000138" w16cid:durableId="25B362FF"/>
  <w16cid:commentId w16cid:paraId="0000012A" w16cid:durableId="25B362FE"/>
  <w16cid:commentId w16cid:paraId="00000106" w16cid:durableId="25B362FD"/>
  <w16cid:commentId w16cid:paraId="00000102" w16cid:durableId="25B362FC"/>
  <w16cid:commentId w16cid:paraId="0000010B" w16cid:durableId="25B362F8"/>
  <w16cid:commentId w16cid:paraId="00000112" w16cid:durableId="25B362F7"/>
  <w16cid:commentId w16cid:paraId="0000010C" w16cid:durableId="25B362F6"/>
  <w16cid:commentId w16cid:paraId="00000107" w16cid:durableId="25B362F5"/>
  <w16cid:commentId w16cid:paraId="00000124" w16cid:durableId="25B362F4"/>
  <w16cid:commentId w16cid:paraId="00000139" w16cid:durableId="25B362F3"/>
  <w16cid:commentId w16cid:paraId="0000013A" w16cid:durableId="25B362F2"/>
  <w16cid:commentId w16cid:paraId="0000012D" w16cid:durableId="25B362F1"/>
  <w16cid:commentId w16cid:paraId="0000011C" w16cid:durableId="25B362F0"/>
  <w16cid:commentId w16cid:paraId="0000010A" w16cid:durableId="25B362EF"/>
  <w16cid:commentId w16cid:paraId="00000120" w16cid:durableId="25B362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6D0F0" w14:textId="77777777" w:rsidR="00281F89" w:rsidRDefault="00281F89">
      <w:pPr>
        <w:spacing w:after="0" w:line="240" w:lineRule="auto"/>
      </w:pPr>
      <w:r>
        <w:separator/>
      </w:r>
    </w:p>
  </w:endnote>
  <w:endnote w:type="continuationSeparator" w:id="0">
    <w:p w14:paraId="007961AF" w14:textId="77777777" w:rsidR="00281F89" w:rsidRDefault="00281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B9A96" w14:textId="77777777" w:rsidR="00281F89" w:rsidRDefault="00281F89">
      <w:pPr>
        <w:spacing w:after="0" w:line="240" w:lineRule="auto"/>
      </w:pPr>
      <w:r>
        <w:separator/>
      </w:r>
    </w:p>
  </w:footnote>
  <w:footnote w:type="continuationSeparator" w:id="0">
    <w:p w14:paraId="3B45F10F" w14:textId="77777777" w:rsidR="00281F89" w:rsidRDefault="00281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0" w14:textId="369F1AA2" w:rsidR="00EE5CFF" w:rsidRDefault="00281F89">
    <w:pPr>
      <w:pBdr>
        <w:top w:val="nil"/>
        <w:left w:val="nil"/>
        <w:bottom w:val="nil"/>
        <w:right w:val="nil"/>
        <w:between w:val="nil"/>
      </w:pBdr>
      <w:tabs>
        <w:tab w:val="center" w:pos="4680"/>
        <w:tab w:val="right" w:pos="9360"/>
      </w:tabs>
      <w:spacing w:after="0" w:line="240" w:lineRule="auto"/>
      <w:rPr>
        <w:color w:val="000000"/>
      </w:rPr>
    </w:pPr>
    <w:r>
      <w:rPr>
        <w:color w:val="000000"/>
      </w:rPr>
      <w:fldChar w:fldCharType="begin"/>
    </w:r>
    <w:r>
      <w:rPr>
        <w:color w:val="000000"/>
      </w:rPr>
      <w:instrText>PAGE</w:instrText>
    </w:r>
    <w:r>
      <w:rPr>
        <w:color w:val="000000"/>
      </w:rPr>
      <w:fldChar w:fldCharType="separate"/>
    </w:r>
    <w:r w:rsidR="004A4D8F">
      <w:rPr>
        <w:noProof/>
        <w:color w:val="000000"/>
      </w:rPr>
      <w:t>1</w:t>
    </w:r>
    <w:r>
      <w:rPr>
        <w:color w:val="000000"/>
      </w:rPr>
      <w:fldChar w:fldCharType="end"/>
    </w:r>
  </w:p>
  <w:p w14:paraId="00000101" w14:textId="77777777" w:rsidR="00EE5CFF" w:rsidRDefault="00EE5CF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4C6B0F"/>
    <w:multiLevelType w:val="multilevel"/>
    <w:tmpl w:val="BFAEEB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F3E135A"/>
    <w:multiLevelType w:val="multilevel"/>
    <w:tmpl w:val="18AAA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שלומית בן עמי">
    <w15:presenceInfo w15:providerId="Windows Live" w15:userId="8ee68eac49ff0e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CFF"/>
    <w:rsid w:val="00281F89"/>
    <w:rsid w:val="004A4D8F"/>
    <w:rsid w:val="00EE5CF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89414"/>
  <w15:docId w15:val="{ABD10071-93A4-4797-AA40-93B6851EC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AF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ibliography">
    <w:name w:val="Bibliography"/>
    <w:basedOn w:val="Normal"/>
    <w:next w:val="Normal"/>
    <w:uiPriority w:val="37"/>
    <w:unhideWhenUsed/>
    <w:rsid w:val="00124AFF"/>
    <w:pPr>
      <w:tabs>
        <w:tab w:val="left" w:pos="504"/>
      </w:tabs>
      <w:spacing w:after="240" w:line="240" w:lineRule="auto"/>
      <w:ind w:left="504" w:hanging="504"/>
    </w:pPr>
  </w:style>
  <w:style w:type="paragraph" w:styleId="Header">
    <w:name w:val="header"/>
    <w:basedOn w:val="Normal"/>
    <w:link w:val="HeaderChar"/>
    <w:uiPriority w:val="99"/>
    <w:unhideWhenUsed/>
    <w:rsid w:val="00A853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392"/>
    <w:rPr>
      <w:rFonts w:ascii="Calibri" w:eastAsia="Calibri" w:hAnsi="Calibri" w:cs="Calibri"/>
      <w:lang w:bidi="he-IL"/>
    </w:rPr>
  </w:style>
  <w:style w:type="paragraph" w:styleId="Footer">
    <w:name w:val="footer"/>
    <w:basedOn w:val="Normal"/>
    <w:link w:val="FooterChar"/>
    <w:uiPriority w:val="99"/>
    <w:unhideWhenUsed/>
    <w:rsid w:val="00A853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392"/>
    <w:rPr>
      <w:rFonts w:ascii="Calibri" w:eastAsia="Calibri" w:hAnsi="Calibri" w:cs="Calibri"/>
      <w:lang w:bidi="he-IL"/>
    </w:rPr>
  </w:style>
  <w:style w:type="paragraph" w:styleId="NormalWeb">
    <w:name w:val="Normal (Web)"/>
    <w:basedOn w:val="Normal"/>
    <w:uiPriority w:val="99"/>
    <w:unhideWhenUsed/>
    <w:rsid w:val="00976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76579"/>
  </w:style>
  <w:style w:type="paragraph" w:styleId="ListParagraph">
    <w:name w:val="List Paragraph"/>
    <w:basedOn w:val="Normal"/>
    <w:uiPriority w:val="34"/>
    <w:qFormat/>
    <w:rsid w:val="00976579"/>
    <w:pPr>
      <w:ind w:left="720"/>
      <w:contextualSpacing/>
    </w:pPr>
  </w:style>
  <w:style w:type="character" w:customStyle="1" w:styleId="cf01">
    <w:name w:val="cf01"/>
    <w:basedOn w:val="DefaultParagraphFont"/>
    <w:rsid w:val="00976579"/>
    <w:rPr>
      <w:rFonts w:ascii="Segoe UI" w:hAnsi="Segoe UI" w:cs="Segoe UI" w:hint="default"/>
      <w:sz w:val="18"/>
      <w:szCs w:val="18"/>
    </w:rPr>
  </w:style>
  <w:style w:type="paragraph" w:customStyle="1" w:styleId="pf0">
    <w:name w:val="pf0"/>
    <w:basedOn w:val="Normal"/>
    <w:rsid w:val="0097657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9670D"/>
    <w:rPr>
      <w:sz w:val="16"/>
      <w:szCs w:val="16"/>
    </w:rPr>
  </w:style>
  <w:style w:type="paragraph" w:styleId="CommentText">
    <w:name w:val="annotation text"/>
    <w:basedOn w:val="Normal"/>
    <w:link w:val="CommentTextChar"/>
    <w:uiPriority w:val="99"/>
    <w:semiHidden/>
    <w:unhideWhenUsed/>
    <w:rsid w:val="00D9670D"/>
    <w:pPr>
      <w:spacing w:line="240" w:lineRule="auto"/>
    </w:pPr>
    <w:rPr>
      <w:sz w:val="20"/>
      <w:szCs w:val="20"/>
    </w:rPr>
  </w:style>
  <w:style w:type="character" w:customStyle="1" w:styleId="CommentTextChar">
    <w:name w:val="Comment Text Char"/>
    <w:basedOn w:val="DefaultParagraphFont"/>
    <w:link w:val="CommentText"/>
    <w:uiPriority w:val="99"/>
    <w:semiHidden/>
    <w:rsid w:val="00D9670D"/>
    <w:rPr>
      <w:rFonts w:ascii="Calibri" w:eastAsia="Calibri" w:hAnsi="Calibri" w:cs="Calibri"/>
      <w:sz w:val="20"/>
      <w:szCs w:val="20"/>
      <w:lang w:bidi="he-IL"/>
    </w:rPr>
  </w:style>
  <w:style w:type="paragraph" w:styleId="CommentSubject">
    <w:name w:val="annotation subject"/>
    <w:basedOn w:val="CommentText"/>
    <w:next w:val="CommentText"/>
    <w:link w:val="CommentSubjectChar"/>
    <w:uiPriority w:val="99"/>
    <w:semiHidden/>
    <w:unhideWhenUsed/>
    <w:rsid w:val="00D9670D"/>
    <w:rPr>
      <w:b/>
      <w:bCs/>
    </w:rPr>
  </w:style>
  <w:style w:type="character" w:customStyle="1" w:styleId="CommentSubjectChar">
    <w:name w:val="Comment Subject Char"/>
    <w:basedOn w:val="CommentTextChar"/>
    <w:link w:val="CommentSubject"/>
    <w:uiPriority w:val="99"/>
    <w:semiHidden/>
    <w:rsid w:val="00D9670D"/>
    <w:rPr>
      <w:rFonts w:ascii="Calibri" w:eastAsia="Calibri" w:hAnsi="Calibri" w:cs="Calibri"/>
      <w:b/>
      <w:bCs/>
      <w:sz w:val="20"/>
      <w:szCs w:val="20"/>
      <w:lang w:bidi="he-IL"/>
    </w:rPr>
  </w:style>
  <w:style w:type="paragraph" w:customStyle="1" w:styleId="Default">
    <w:name w:val="Default"/>
    <w:rsid w:val="008500E0"/>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DA6DD8"/>
    <w:pPr>
      <w:spacing w:after="0" w:line="240" w:lineRule="auto"/>
    </w:pPr>
  </w:style>
  <w:style w:type="character" w:styleId="Hyperlink">
    <w:name w:val="Hyperlink"/>
    <w:basedOn w:val="DefaultParagraphFont"/>
    <w:uiPriority w:val="99"/>
    <w:unhideWhenUsed/>
    <w:rsid w:val="00013FDC"/>
    <w:rPr>
      <w:color w:val="0563C1" w:themeColor="hyperlink"/>
      <w:u w:val="single"/>
    </w:rPr>
  </w:style>
  <w:style w:type="character" w:styleId="UnresolvedMention">
    <w:name w:val="Unresolved Mention"/>
    <w:basedOn w:val="DefaultParagraphFont"/>
    <w:uiPriority w:val="99"/>
    <w:semiHidden/>
    <w:unhideWhenUsed/>
    <w:rsid w:val="00013FDC"/>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customStyle="1" w:styleId="c-article-author-listitem">
    <w:name w:val="c-article-author-list__item"/>
    <w:basedOn w:val="Normal"/>
    <w:rsid w:val="005B0445"/>
    <w:pPr>
      <w:spacing w:before="100" w:beforeAutospacing="1" w:after="100" w:afterAutospacing="1" w:line="240" w:lineRule="auto"/>
    </w:pPr>
    <w:rPr>
      <w:rFonts w:ascii="Times New Roman" w:eastAsia="Times New Roman" w:hAnsi="Times New Roman" w:cs="Times New Roman"/>
      <w:sz w:val="24"/>
      <w:szCs w:val="24"/>
      <w:lang w:val="en-IL"/>
    </w:rPr>
  </w:style>
  <w:style w:type="table" w:customStyle="1" w:styleId="a0">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c.press@bbk.ac.uk"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bbk.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mailto:mgoodale@uwo.ca"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cholar.google.com/citations?view_op=view_org&amp;hl=en&amp;org=4065822778065209794" TargetMode="Externa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mailto:martin.giese@uni-tuebingen.de"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UcC/KQebTE4f6Y8jR8BZIqGzIg==">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9710</Words>
  <Characters>55349</Characters>
  <Application>Microsoft Office Word</Application>
  <DocSecurity>0</DocSecurity>
  <Lines>461</Lines>
  <Paragraphs>129</Paragraphs>
  <ScaleCrop>false</ScaleCrop>
  <Company/>
  <LinksUpToDate>false</LinksUpToDate>
  <CharactersWithSpaces>64930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Shlomit Ben-Ami</dc:creator>
  <cp:lastModifiedBy>שלומית בן עמי</cp:lastModifiedBy>
  <cp:revision>2</cp:revision>
  <dcterms:created xsi:type="dcterms:W3CDTF">2021-10-29T05:42:00Z</dcterms:created>
  <dcterms:modified xsi:type="dcterms:W3CDTF">2022-02-13T09:01:00Z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id="Uo3MQ1qg"/&gt;&lt;style id="http://www.zotero.org/styles/american-medical-association-no-et-al" hasBibliography="1" bibliographyStyleHasBeenSet="1"/&gt;&lt;prefs&gt;&lt;pref name="fieldType" value="Field"/&gt;&lt;/pre</vt:lpwstr>
  </property>
  <property fmtid="{D5CDD505-2E9C-101B-9397-08002B2CF9AE}" pid="3" name="ZOTERO_PREF_2">
    <vt:lpwstr>fs&gt;&lt;/data&gt;</vt:lpwstr>
  </property>
</Properties>
</file>